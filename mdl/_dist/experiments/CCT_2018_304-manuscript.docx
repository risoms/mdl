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ABC0B" w14:textId="77777777" w:rsidR="004A41EE" w:rsidRPr="0082392C" w:rsidRDefault="683B8928" w:rsidP="004A41EE">
      <w:pPr>
        <w:spacing w:after="0" w:line="480" w:lineRule="auto"/>
        <w:jc w:val="center"/>
        <w:rPr>
          <w:rFonts w:ascii="Times New Roman" w:hAnsi="Times New Roman" w:cs="Times New Roman"/>
          <w:sz w:val="24"/>
          <w:szCs w:val="24"/>
        </w:rPr>
      </w:pPr>
      <w:r w:rsidRPr="0082392C">
        <w:rPr>
          <w:rFonts w:ascii="Times New Roman" w:hAnsi="Times New Roman" w:cs="Times New Roman"/>
          <w:sz w:val="24"/>
          <w:szCs w:val="24"/>
        </w:rPr>
        <w:t xml:space="preserve"> </w:t>
      </w:r>
    </w:p>
    <w:p w14:paraId="024CD02F" w14:textId="77777777" w:rsidR="004A41EE" w:rsidRPr="0082392C" w:rsidRDefault="004A41EE" w:rsidP="004A41EE">
      <w:pPr>
        <w:spacing w:after="0" w:line="480" w:lineRule="auto"/>
        <w:jc w:val="center"/>
        <w:rPr>
          <w:rFonts w:ascii="Times New Roman" w:hAnsi="Times New Roman" w:cs="Times New Roman"/>
          <w:sz w:val="24"/>
          <w:szCs w:val="24"/>
        </w:rPr>
      </w:pPr>
    </w:p>
    <w:p w14:paraId="57DB5AE9" w14:textId="77777777" w:rsidR="004A41EE" w:rsidRPr="0082392C" w:rsidRDefault="004A41EE" w:rsidP="004A41EE">
      <w:pPr>
        <w:spacing w:after="0" w:line="480" w:lineRule="auto"/>
        <w:jc w:val="center"/>
        <w:rPr>
          <w:rFonts w:ascii="Times New Roman" w:hAnsi="Times New Roman" w:cs="Times New Roman"/>
          <w:sz w:val="24"/>
          <w:szCs w:val="24"/>
        </w:rPr>
      </w:pPr>
    </w:p>
    <w:p w14:paraId="153B9390" w14:textId="6C315E56" w:rsidR="004A41EE" w:rsidRPr="0082392C" w:rsidRDefault="00FA06AA" w:rsidP="0072426D">
      <w:pPr>
        <w:spacing w:after="0" w:line="480" w:lineRule="auto"/>
        <w:jc w:val="center"/>
        <w:outlineLvl w:val="0"/>
        <w:rPr>
          <w:rFonts w:ascii="Times New Roman" w:hAnsi="Times New Roman" w:cs="Times New Roman"/>
          <w:sz w:val="24"/>
          <w:szCs w:val="24"/>
        </w:rPr>
      </w:pPr>
      <w:r w:rsidRPr="0082392C">
        <w:rPr>
          <w:rFonts w:ascii="Times New Roman" w:hAnsi="Times New Roman" w:cs="Times New Roman"/>
          <w:sz w:val="24"/>
          <w:szCs w:val="24"/>
        </w:rPr>
        <w:t>A</w:t>
      </w:r>
      <w:r w:rsidR="00921A48" w:rsidRPr="0082392C">
        <w:rPr>
          <w:rFonts w:ascii="Times New Roman" w:hAnsi="Times New Roman" w:cs="Times New Roman"/>
          <w:sz w:val="24"/>
          <w:szCs w:val="24"/>
        </w:rPr>
        <w:t>ttentional bias modification treatment for depression</w:t>
      </w:r>
      <w:r w:rsidRPr="0082392C">
        <w:rPr>
          <w:rFonts w:ascii="Times New Roman" w:hAnsi="Times New Roman" w:cs="Times New Roman"/>
          <w:sz w:val="24"/>
          <w:szCs w:val="24"/>
        </w:rPr>
        <w:t xml:space="preserve">: </w:t>
      </w:r>
      <w:r w:rsidR="00A20E3B">
        <w:rPr>
          <w:rFonts w:ascii="Times New Roman" w:hAnsi="Times New Roman" w:cs="Times New Roman"/>
          <w:sz w:val="24"/>
          <w:szCs w:val="24"/>
        </w:rPr>
        <w:t>Study protocol for a</w:t>
      </w:r>
      <w:r w:rsidRPr="0082392C">
        <w:rPr>
          <w:rFonts w:ascii="Times New Roman" w:hAnsi="Times New Roman" w:cs="Times New Roman"/>
          <w:sz w:val="24"/>
          <w:szCs w:val="24"/>
        </w:rPr>
        <w:t xml:space="preserve"> randomized control</w:t>
      </w:r>
      <w:r w:rsidR="003673CC">
        <w:rPr>
          <w:rFonts w:ascii="Times New Roman" w:hAnsi="Times New Roman" w:cs="Times New Roman"/>
          <w:sz w:val="24"/>
          <w:szCs w:val="24"/>
        </w:rPr>
        <w:t>led</w:t>
      </w:r>
      <w:r w:rsidRPr="0082392C">
        <w:rPr>
          <w:rFonts w:ascii="Times New Roman" w:hAnsi="Times New Roman" w:cs="Times New Roman"/>
          <w:sz w:val="24"/>
          <w:szCs w:val="24"/>
        </w:rPr>
        <w:t xml:space="preserve"> trial </w:t>
      </w:r>
    </w:p>
    <w:p w14:paraId="2998A98C" w14:textId="77777777" w:rsidR="004A41EE" w:rsidRPr="0082392C" w:rsidRDefault="004A41EE" w:rsidP="004A41EE">
      <w:pPr>
        <w:spacing w:after="0" w:line="480" w:lineRule="auto"/>
        <w:jc w:val="center"/>
        <w:rPr>
          <w:rFonts w:ascii="Times New Roman" w:hAnsi="Times New Roman" w:cs="Times New Roman"/>
          <w:sz w:val="24"/>
          <w:szCs w:val="24"/>
        </w:rPr>
      </w:pPr>
    </w:p>
    <w:p w14:paraId="60AD161B" w14:textId="63275036" w:rsidR="004A41EE" w:rsidRPr="0082392C" w:rsidRDefault="004A41EE" w:rsidP="004A41EE">
      <w:pPr>
        <w:spacing w:after="0" w:line="480" w:lineRule="auto"/>
        <w:jc w:val="center"/>
        <w:rPr>
          <w:rFonts w:ascii="Times New Roman" w:hAnsi="Times New Roman" w:cs="Times New Roman"/>
          <w:sz w:val="24"/>
          <w:szCs w:val="24"/>
        </w:rPr>
      </w:pPr>
      <w:r w:rsidRPr="0082392C">
        <w:rPr>
          <w:rFonts w:ascii="Times New Roman" w:hAnsi="Times New Roman" w:cs="Times New Roman"/>
          <w:sz w:val="24"/>
          <w:szCs w:val="24"/>
        </w:rPr>
        <w:t>Kean J. Hsu</w:t>
      </w:r>
      <w:r w:rsidR="008B565E" w:rsidRPr="0082392C">
        <w:rPr>
          <w:rFonts w:ascii="Times New Roman" w:hAnsi="Times New Roman" w:cs="Times New Roman"/>
          <w:sz w:val="24"/>
          <w:szCs w:val="24"/>
          <w:vertAlign w:val="superscript"/>
        </w:rPr>
        <w:t>1,2</w:t>
      </w:r>
      <w:r w:rsidRPr="0082392C">
        <w:rPr>
          <w:rFonts w:ascii="Times New Roman" w:hAnsi="Times New Roman" w:cs="Times New Roman"/>
          <w:sz w:val="24"/>
          <w:szCs w:val="24"/>
        </w:rPr>
        <w:t xml:space="preserve">, </w:t>
      </w:r>
      <w:r w:rsidR="00921A48" w:rsidRPr="0082392C">
        <w:rPr>
          <w:rFonts w:ascii="Times New Roman" w:hAnsi="Times New Roman" w:cs="Times New Roman"/>
          <w:sz w:val="24"/>
          <w:szCs w:val="24"/>
        </w:rPr>
        <w:t>Kayla Caffey</w:t>
      </w:r>
      <w:r w:rsidR="008B565E" w:rsidRPr="0082392C">
        <w:rPr>
          <w:rFonts w:ascii="Times New Roman" w:hAnsi="Times New Roman" w:cs="Times New Roman"/>
          <w:sz w:val="24"/>
          <w:szCs w:val="24"/>
          <w:vertAlign w:val="superscript"/>
        </w:rPr>
        <w:t>1</w:t>
      </w:r>
      <w:r w:rsidR="00921A48" w:rsidRPr="0082392C">
        <w:rPr>
          <w:rFonts w:ascii="Times New Roman" w:hAnsi="Times New Roman" w:cs="Times New Roman"/>
          <w:sz w:val="24"/>
          <w:szCs w:val="24"/>
        </w:rPr>
        <w:t>, Derek Pisner</w:t>
      </w:r>
      <w:r w:rsidR="008B565E" w:rsidRPr="0082392C">
        <w:rPr>
          <w:rFonts w:ascii="Times New Roman" w:hAnsi="Times New Roman" w:cs="Times New Roman"/>
          <w:sz w:val="24"/>
          <w:szCs w:val="24"/>
          <w:vertAlign w:val="superscript"/>
        </w:rPr>
        <w:t>1</w:t>
      </w:r>
      <w:r w:rsidR="00921A48" w:rsidRPr="0082392C">
        <w:rPr>
          <w:rFonts w:ascii="Times New Roman" w:hAnsi="Times New Roman" w:cs="Times New Roman"/>
          <w:sz w:val="24"/>
          <w:szCs w:val="24"/>
        </w:rPr>
        <w:t>, Jason Shumake</w:t>
      </w:r>
      <w:r w:rsidR="008B565E" w:rsidRPr="0082392C">
        <w:rPr>
          <w:rFonts w:ascii="Times New Roman" w:hAnsi="Times New Roman" w:cs="Times New Roman"/>
          <w:sz w:val="24"/>
          <w:szCs w:val="24"/>
          <w:vertAlign w:val="superscript"/>
        </w:rPr>
        <w:t>1</w:t>
      </w:r>
      <w:r w:rsidR="00921A48" w:rsidRPr="0082392C">
        <w:rPr>
          <w:rFonts w:ascii="Times New Roman" w:hAnsi="Times New Roman" w:cs="Times New Roman"/>
          <w:sz w:val="24"/>
          <w:szCs w:val="24"/>
        </w:rPr>
        <w:t xml:space="preserve">, </w:t>
      </w:r>
      <w:r w:rsidR="00981044" w:rsidRPr="0082392C">
        <w:rPr>
          <w:rFonts w:ascii="Times New Roman" w:hAnsi="Times New Roman" w:cs="Times New Roman"/>
          <w:sz w:val="24"/>
          <w:szCs w:val="24"/>
        </w:rPr>
        <w:t xml:space="preserve">Semeon </w:t>
      </w:r>
      <w:r w:rsidR="00C33BDF" w:rsidRPr="0082392C">
        <w:rPr>
          <w:rFonts w:ascii="Times New Roman" w:hAnsi="Times New Roman" w:cs="Times New Roman"/>
          <w:sz w:val="24"/>
          <w:szCs w:val="24"/>
        </w:rPr>
        <w:t>Risom</w:t>
      </w:r>
      <w:r w:rsidR="00C33BDF" w:rsidRPr="0082392C">
        <w:rPr>
          <w:rFonts w:ascii="Times New Roman" w:hAnsi="Times New Roman" w:cs="Times New Roman"/>
          <w:sz w:val="24"/>
          <w:szCs w:val="24"/>
          <w:vertAlign w:val="superscript"/>
        </w:rPr>
        <w:t>1</w:t>
      </w:r>
      <w:r w:rsidR="00981044" w:rsidRPr="0082392C">
        <w:rPr>
          <w:rFonts w:ascii="Times New Roman" w:hAnsi="Times New Roman" w:cs="Times New Roman"/>
          <w:sz w:val="24"/>
          <w:szCs w:val="24"/>
        </w:rPr>
        <w:t xml:space="preserve">, </w:t>
      </w:r>
      <w:r w:rsidR="00921A48" w:rsidRPr="0082392C">
        <w:rPr>
          <w:rFonts w:ascii="Times New Roman" w:hAnsi="Times New Roman" w:cs="Times New Roman"/>
          <w:sz w:val="24"/>
          <w:szCs w:val="24"/>
        </w:rPr>
        <w:t xml:space="preserve">Kimberly </w:t>
      </w:r>
      <w:r w:rsidR="006C65B4" w:rsidRPr="0082392C">
        <w:rPr>
          <w:rFonts w:ascii="Times New Roman" w:hAnsi="Times New Roman" w:cs="Times New Roman"/>
          <w:sz w:val="24"/>
          <w:szCs w:val="24"/>
        </w:rPr>
        <w:t xml:space="preserve">L </w:t>
      </w:r>
      <w:r w:rsidR="00921A48" w:rsidRPr="0082392C">
        <w:rPr>
          <w:rFonts w:ascii="Times New Roman" w:hAnsi="Times New Roman" w:cs="Times New Roman"/>
          <w:sz w:val="24"/>
          <w:szCs w:val="24"/>
        </w:rPr>
        <w:t>Ray</w:t>
      </w:r>
      <w:r w:rsidR="008B565E" w:rsidRPr="0082392C">
        <w:rPr>
          <w:rFonts w:ascii="Times New Roman" w:hAnsi="Times New Roman" w:cs="Times New Roman"/>
          <w:sz w:val="24"/>
          <w:szCs w:val="24"/>
          <w:vertAlign w:val="superscript"/>
        </w:rPr>
        <w:t>1</w:t>
      </w:r>
      <w:r w:rsidR="00921A48" w:rsidRPr="0082392C">
        <w:rPr>
          <w:rFonts w:ascii="Times New Roman" w:hAnsi="Times New Roman" w:cs="Times New Roman"/>
          <w:sz w:val="24"/>
          <w:szCs w:val="24"/>
        </w:rPr>
        <w:t xml:space="preserve">, </w:t>
      </w:r>
      <w:r w:rsidR="00D3168C" w:rsidRPr="0082392C">
        <w:rPr>
          <w:rFonts w:ascii="Times New Roman" w:hAnsi="Times New Roman" w:cs="Times New Roman"/>
          <w:sz w:val="24"/>
          <w:szCs w:val="24"/>
        </w:rPr>
        <w:t xml:space="preserve">Jasper </w:t>
      </w:r>
      <w:r w:rsidR="6779DDB7" w:rsidRPr="0082392C">
        <w:rPr>
          <w:rFonts w:ascii="Times New Roman" w:hAnsi="Times New Roman" w:cs="Times New Roman"/>
          <w:sz w:val="24"/>
          <w:szCs w:val="24"/>
        </w:rPr>
        <w:t xml:space="preserve">A. J. </w:t>
      </w:r>
      <w:r w:rsidR="00D3168C" w:rsidRPr="0082392C">
        <w:rPr>
          <w:rFonts w:ascii="Times New Roman" w:hAnsi="Times New Roman" w:cs="Times New Roman"/>
          <w:sz w:val="24"/>
          <w:szCs w:val="24"/>
        </w:rPr>
        <w:t>Smits</w:t>
      </w:r>
      <w:r w:rsidR="00D3168C" w:rsidRPr="0082392C">
        <w:rPr>
          <w:rFonts w:ascii="Times New Roman" w:hAnsi="Times New Roman" w:cs="Times New Roman"/>
          <w:sz w:val="24"/>
          <w:szCs w:val="24"/>
          <w:vertAlign w:val="superscript"/>
        </w:rPr>
        <w:t>1</w:t>
      </w:r>
      <w:r w:rsidR="00D3168C" w:rsidRPr="0082392C">
        <w:rPr>
          <w:rFonts w:ascii="Times New Roman" w:hAnsi="Times New Roman" w:cs="Times New Roman"/>
          <w:sz w:val="24"/>
          <w:szCs w:val="24"/>
        </w:rPr>
        <w:t xml:space="preserve">, </w:t>
      </w:r>
      <w:r w:rsidR="000129D8" w:rsidRPr="0082392C">
        <w:rPr>
          <w:rFonts w:ascii="Times New Roman" w:hAnsi="Times New Roman" w:cs="Times New Roman"/>
          <w:sz w:val="24"/>
          <w:szCs w:val="24"/>
        </w:rPr>
        <w:t xml:space="preserve">David </w:t>
      </w:r>
      <w:r w:rsidR="006A69AF" w:rsidRPr="0082392C">
        <w:rPr>
          <w:rFonts w:ascii="Times New Roman" w:hAnsi="Times New Roman" w:cs="Times New Roman"/>
          <w:sz w:val="24"/>
          <w:szCs w:val="24"/>
        </w:rPr>
        <w:t xml:space="preserve">M. </w:t>
      </w:r>
      <w:r w:rsidR="000129D8" w:rsidRPr="0082392C">
        <w:rPr>
          <w:rFonts w:ascii="Times New Roman" w:hAnsi="Times New Roman" w:cs="Times New Roman"/>
          <w:sz w:val="24"/>
          <w:szCs w:val="24"/>
        </w:rPr>
        <w:t>Schnyer</w:t>
      </w:r>
      <w:r w:rsidR="000129D8" w:rsidRPr="0082392C">
        <w:rPr>
          <w:rFonts w:ascii="Times New Roman" w:hAnsi="Times New Roman" w:cs="Times New Roman"/>
          <w:sz w:val="24"/>
          <w:szCs w:val="24"/>
          <w:vertAlign w:val="superscript"/>
        </w:rPr>
        <w:t>1</w:t>
      </w:r>
      <w:r w:rsidR="000129D8" w:rsidRPr="0082392C">
        <w:rPr>
          <w:rFonts w:ascii="Times New Roman" w:hAnsi="Times New Roman" w:cs="Times New Roman"/>
          <w:sz w:val="24"/>
          <w:szCs w:val="24"/>
        </w:rPr>
        <w:t xml:space="preserve">, </w:t>
      </w:r>
      <w:r w:rsidR="00921A48" w:rsidRPr="0082392C">
        <w:rPr>
          <w:rFonts w:ascii="Times New Roman" w:hAnsi="Times New Roman" w:cs="Times New Roman"/>
          <w:sz w:val="24"/>
          <w:szCs w:val="24"/>
        </w:rPr>
        <w:t xml:space="preserve">and Christopher </w:t>
      </w:r>
      <w:r w:rsidR="006A69AF" w:rsidRPr="0082392C">
        <w:rPr>
          <w:rFonts w:ascii="Times New Roman" w:hAnsi="Times New Roman" w:cs="Times New Roman"/>
          <w:sz w:val="24"/>
          <w:szCs w:val="24"/>
        </w:rPr>
        <w:t xml:space="preserve">G. </w:t>
      </w:r>
      <w:r w:rsidR="00921A48" w:rsidRPr="0082392C">
        <w:rPr>
          <w:rFonts w:ascii="Times New Roman" w:hAnsi="Times New Roman" w:cs="Times New Roman"/>
          <w:sz w:val="24"/>
          <w:szCs w:val="24"/>
        </w:rPr>
        <w:t>Beevers</w:t>
      </w:r>
      <w:r w:rsidR="008B565E" w:rsidRPr="0082392C">
        <w:rPr>
          <w:rFonts w:ascii="Times New Roman" w:hAnsi="Times New Roman" w:cs="Times New Roman"/>
          <w:sz w:val="24"/>
          <w:szCs w:val="24"/>
          <w:vertAlign w:val="superscript"/>
        </w:rPr>
        <w:t>1</w:t>
      </w:r>
    </w:p>
    <w:p w14:paraId="6B35F720" w14:textId="77777777" w:rsidR="004A41EE" w:rsidRPr="0082392C" w:rsidRDefault="008B565E" w:rsidP="004A41EE">
      <w:pPr>
        <w:spacing w:after="0" w:line="480" w:lineRule="auto"/>
        <w:jc w:val="center"/>
        <w:rPr>
          <w:rFonts w:ascii="Times New Roman" w:hAnsi="Times New Roman" w:cs="Times New Roman"/>
          <w:sz w:val="24"/>
          <w:szCs w:val="24"/>
        </w:rPr>
      </w:pPr>
      <w:r w:rsidRPr="0082392C">
        <w:rPr>
          <w:rFonts w:ascii="Times New Roman" w:hAnsi="Times New Roman" w:cs="Times New Roman"/>
          <w:sz w:val="24"/>
          <w:szCs w:val="24"/>
          <w:vertAlign w:val="superscript"/>
        </w:rPr>
        <w:t>1</w:t>
      </w:r>
      <w:r w:rsidR="00921A48" w:rsidRPr="0082392C">
        <w:rPr>
          <w:rFonts w:ascii="Times New Roman" w:hAnsi="Times New Roman" w:cs="Times New Roman"/>
          <w:sz w:val="24"/>
          <w:szCs w:val="24"/>
        </w:rPr>
        <w:t>University of Texas at Austin</w:t>
      </w:r>
    </w:p>
    <w:p w14:paraId="1056875B" w14:textId="77777777" w:rsidR="00921A48" w:rsidRPr="0082392C" w:rsidRDefault="008B565E" w:rsidP="004A41EE">
      <w:pPr>
        <w:spacing w:after="0" w:line="480" w:lineRule="auto"/>
        <w:jc w:val="center"/>
        <w:rPr>
          <w:rFonts w:ascii="Times New Roman" w:hAnsi="Times New Roman" w:cs="Times New Roman"/>
          <w:sz w:val="24"/>
          <w:szCs w:val="24"/>
        </w:rPr>
      </w:pPr>
      <w:r w:rsidRPr="0082392C">
        <w:rPr>
          <w:rFonts w:ascii="Times New Roman" w:hAnsi="Times New Roman" w:cs="Times New Roman"/>
          <w:sz w:val="24"/>
          <w:szCs w:val="24"/>
          <w:vertAlign w:val="superscript"/>
        </w:rPr>
        <w:t>2</w:t>
      </w:r>
      <w:r w:rsidR="00921A48" w:rsidRPr="0082392C">
        <w:rPr>
          <w:rFonts w:ascii="Times New Roman" w:hAnsi="Times New Roman" w:cs="Times New Roman"/>
          <w:sz w:val="24"/>
          <w:szCs w:val="24"/>
        </w:rPr>
        <w:t>McLean Hospital</w:t>
      </w:r>
    </w:p>
    <w:p w14:paraId="629363EE" w14:textId="77777777" w:rsidR="004A41EE" w:rsidRPr="0082392C" w:rsidRDefault="004A41EE" w:rsidP="004A41EE">
      <w:pPr>
        <w:spacing w:after="0" w:line="480" w:lineRule="auto"/>
        <w:jc w:val="center"/>
        <w:rPr>
          <w:rFonts w:ascii="Times New Roman" w:hAnsi="Times New Roman" w:cs="Times New Roman"/>
          <w:sz w:val="24"/>
          <w:szCs w:val="24"/>
        </w:rPr>
      </w:pPr>
    </w:p>
    <w:p w14:paraId="4B6D924D" w14:textId="77777777" w:rsidR="004A41EE" w:rsidRPr="0082392C" w:rsidRDefault="004A41EE" w:rsidP="004A41EE">
      <w:pPr>
        <w:spacing w:after="0" w:line="480" w:lineRule="auto"/>
        <w:jc w:val="center"/>
        <w:rPr>
          <w:rFonts w:ascii="Times New Roman" w:hAnsi="Times New Roman" w:cs="Times New Roman"/>
          <w:sz w:val="24"/>
          <w:szCs w:val="24"/>
        </w:rPr>
      </w:pPr>
    </w:p>
    <w:p w14:paraId="459282F1" w14:textId="77777777" w:rsidR="004A41EE" w:rsidRPr="0082392C" w:rsidRDefault="004A41EE" w:rsidP="004A41EE">
      <w:pPr>
        <w:spacing w:after="0" w:line="480" w:lineRule="auto"/>
        <w:jc w:val="center"/>
        <w:rPr>
          <w:rFonts w:ascii="Times New Roman" w:hAnsi="Times New Roman" w:cs="Times New Roman"/>
          <w:sz w:val="24"/>
          <w:szCs w:val="24"/>
        </w:rPr>
      </w:pPr>
    </w:p>
    <w:p w14:paraId="20B631C4" w14:textId="77777777" w:rsidR="004A41EE" w:rsidRPr="0082392C" w:rsidRDefault="004A41EE" w:rsidP="004A41EE">
      <w:pPr>
        <w:spacing w:after="0" w:line="480" w:lineRule="auto"/>
        <w:jc w:val="center"/>
        <w:rPr>
          <w:rFonts w:ascii="Times New Roman" w:hAnsi="Times New Roman" w:cs="Times New Roman"/>
          <w:sz w:val="24"/>
          <w:szCs w:val="24"/>
        </w:rPr>
      </w:pPr>
    </w:p>
    <w:p w14:paraId="089FFA5B" w14:textId="72CCC6C4" w:rsidR="004A41EE" w:rsidRPr="0082392C" w:rsidRDefault="004A41EE" w:rsidP="004A41EE">
      <w:pPr>
        <w:spacing w:after="0" w:line="480" w:lineRule="auto"/>
        <w:jc w:val="center"/>
        <w:rPr>
          <w:rFonts w:ascii="Times New Roman" w:hAnsi="Times New Roman" w:cs="Times New Roman"/>
          <w:sz w:val="24"/>
          <w:szCs w:val="24"/>
        </w:rPr>
      </w:pPr>
      <w:r w:rsidRPr="0082392C">
        <w:rPr>
          <w:rFonts w:ascii="Times New Roman" w:hAnsi="Times New Roman" w:cs="Times New Roman"/>
          <w:sz w:val="24"/>
          <w:szCs w:val="24"/>
        </w:rPr>
        <w:t>*Corresponding author</w:t>
      </w:r>
      <w:r w:rsidR="005B7F96">
        <w:rPr>
          <w:rFonts w:ascii="Times New Roman" w:hAnsi="Times New Roman" w:cs="Times New Roman"/>
          <w:sz w:val="24"/>
          <w:szCs w:val="24"/>
        </w:rPr>
        <w:t xml:space="preserve"> at: Institute for Mental Health Research, University of Texas at Austin, 305 E 23</w:t>
      </w:r>
      <w:r w:rsidR="005B7F96" w:rsidRPr="00F14EEB">
        <w:rPr>
          <w:rFonts w:ascii="Times New Roman" w:hAnsi="Times New Roman" w:cs="Times New Roman"/>
          <w:sz w:val="24"/>
          <w:szCs w:val="24"/>
          <w:vertAlign w:val="superscript"/>
        </w:rPr>
        <w:t>rd</w:t>
      </w:r>
      <w:r w:rsidR="005B7F96">
        <w:rPr>
          <w:rFonts w:ascii="Times New Roman" w:hAnsi="Times New Roman" w:cs="Times New Roman"/>
          <w:sz w:val="24"/>
          <w:szCs w:val="24"/>
        </w:rPr>
        <w:t xml:space="preserve"> St., Stop E9000, Austin, TX 78712, USA.</w:t>
      </w:r>
      <w:r w:rsidRPr="0082392C">
        <w:rPr>
          <w:rFonts w:ascii="Times New Roman" w:hAnsi="Times New Roman" w:cs="Times New Roman"/>
          <w:sz w:val="24"/>
          <w:szCs w:val="24"/>
        </w:rPr>
        <w:t xml:space="preserve"> Email address: </w:t>
      </w:r>
      <w:hyperlink r:id="rId7" w:history="1">
        <w:r w:rsidR="00BB17FA" w:rsidRPr="00743938">
          <w:rPr>
            <w:rStyle w:val="Hyperlink"/>
            <w:rFonts w:ascii="Times New Roman" w:hAnsi="Times New Roman" w:cs="Times New Roman"/>
            <w:sz w:val="24"/>
            <w:szCs w:val="24"/>
          </w:rPr>
          <w:t>keanjhsu@utexas.edu</w:t>
        </w:r>
      </w:hyperlink>
      <w:r w:rsidR="00BB17FA">
        <w:rPr>
          <w:rFonts w:ascii="Times New Roman" w:hAnsi="Times New Roman" w:cs="Times New Roman"/>
          <w:sz w:val="24"/>
          <w:szCs w:val="24"/>
        </w:rPr>
        <w:t xml:space="preserve"> (K.J. Hsu)</w:t>
      </w:r>
    </w:p>
    <w:p w14:paraId="59524D66" w14:textId="77777777" w:rsidR="00787359" w:rsidRDefault="00787359" w:rsidP="00747CD9">
      <w:pPr>
        <w:spacing w:after="0" w:line="480" w:lineRule="auto"/>
        <w:jc w:val="center"/>
        <w:outlineLvl w:val="0"/>
        <w:rPr>
          <w:rFonts w:ascii="Times New Roman" w:hAnsi="Times New Roman" w:cs="Times New Roman"/>
          <w:b/>
          <w:bCs/>
          <w:sz w:val="24"/>
          <w:szCs w:val="24"/>
        </w:rPr>
        <w:sectPr w:rsidR="00787359" w:rsidSect="00EE6583">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pPr>
    </w:p>
    <w:p w14:paraId="146145AE" w14:textId="3F8480E9" w:rsidR="004A41EE" w:rsidRPr="0082392C" w:rsidRDefault="004A41EE" w:rsidP="00747CD9">
      <w:pPr>
        <w:spacing w:after="0" w:line="480" w:lineRule="auto"/>
        <w:jc w:val="center"/>
        <w:outlineLvl w:val="0"/>
        <w:rPr>
          <w:rFonts w:ascii="Times New Roman" w:hAnsi="Times New Roman" w:cs="Times New Roman"/>
          <w:b/>
          <w:bCs/>
          <w:sz w:val="24"/>
          <w:szCs w:val="24"/>
        </w:rPr>
      </w:pPr>
      <w:r w:rsidRPr="0082392C">
        <w:rPr>
          <w:rFonts w:ascii="Times New Roman" w:hAnsi="Times New Roman" w:cs="Times New Roman"/>
          <w:b/>
          <w:bCs/>
          <w:sz w:val="24"/>
          <w:szCs w:val="24"/>
        </w:rPr>
        <w:lastRenderedPageBreak/>
        <w:t>Abstract</w:t>
      </w:r>
    </w:p>
    <w:p w14:paraId="72BADE6D" w14:textId="18801852" w:rsidR="004A41EE" w:rsidRPr="0082392C" w:rsidRDefault="00040687" w:rsidP="00F37C1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6F9C">
        <w:rPr>
          <w:rFonts w:ascii="Times New Roman" w:hAnsi="Times New Roman" w:cs="Times New Roman"/>
          <w:sz w:val="24"/>
          <w:szCs w:val="24"/>
        </w:rPr>
        <w:t xml:space="preserve">Theoretical models and empirical research point to negatively biased attention as a maintaining factor in depression. </w:t>
      </w:r>
      <w:r w:rsidR="002F6ECD">
        <w:rPr>
          <w:rFonts w:ascii="Times New Roman" w:hAnsi="Times New Roman" w:cs="Times New Roman"/>
          <w:sz w:val="24"/>
          <w:szCs w:val="24"/>
        </w:rPr>
        <w:t xml:space="preserve">Although preliminary studies suggest experimentally modifying attentional biases </w:t>
      </w:r>
      <w:r w:rsidR="00201A61">
        <w:rPr>
          <w:rFonts w:ascii="Times New Roman" w:hAnsi="Times New Roman" w:cs="Times New Roman"/>
          <w:sz w:val="24"/>
          <w:szCs w:val="24"/>
        </w:rPr>
        <w:t xml:space="preserve">(i.e., attentional bias modification; ABM) </w:t>
      </w:r>
      <w:r w:rsidR="002F6ECD">
        <w:rPr>
          <w:rFonts w:ascii="Times New Roman" w:hAnsi="Times New Roman" w:cs="Times New Roman"/>
          <w:sz w:val="24"/>
          <w:szCs w:val="24"/>
        </w:rPr>
        <w:t>reduce</w:t>
      </w:r>
      <w:r w:rsidR="000D5C17">
        <w:rPr>
          <w:rFonts w:ascii="Times New Roman" w:hAnsi="Times New Roman" w:cs="Times New Roman"/>
          <w:sz w:val="24"/>
          <w:szCs w:val="24"/>
        </w:rPr>
        <w:t>s</w:t>
      </w:r>
      <w:r w:rsidR="002F6ECD">
        <w:rPr>
          <w:rFonts w:ascii="Times New Roman" w:hAnsi="Times New Roman" w:cs="Times New Roman"/>
          <w:sz w:val="24"/>
          <w:szCs w:val="24"/>
        </w:rPr>
        <w:t xml:space="preserve"> depression symptoms and depression risk, </w:t>
      </w:r>
      <w:r w:rsidR="000D5C17">
        <w:rPr>
          <w:rFonts w:ascii="Times New Roman" w:hAnsi="Times New Roman" w:cs="Times New Roman"/>
          <w:sz w:val="24"/>
          <w:szCs w:val="24"/>
        </w:rPr>
        <w:t xml:space="preserve">relatively few rigorous studies with clinical samples have been completed. </w:t>
      </w:r>
      <w:r w:rsidR="00201A61">
        <w:rPr>
          <w:rFonts w:ascii="Times New Roman" w:hAnsi="Times New Roman" w:cs="Times New Roman"/>
          <w:sz w:val="24"/>
          <w:szCs w:val="24"/>
        </w:rPr>
        <w:t xml:space="preserve">This clinical trial examines the impact of ABM on a sample of adults </w:t>
      </w:r>
      <w:r w:rsidR="000D5C17">
        <w:rPr>
          <w:rFonts w:ascii="Times New Roman" w:hAnsi="Times New Roman" w:cs="Times New Roman"/>
          <w:sz w:val="24"/>
          <w:szCs w:val="24"/>
        </w:rPr>
        <w:t>(</w:t>
      </w:r>
      <w:r w:rsidR="000D5C17">
        <w:rPr>
          <w:rFonts w:ascii="Times New Roman" w:hAnsi="Times New Roman" w:cs="Times New Roman"/>
          <w:i/>
          <w:sz w:val="24"/>
          <w:szCs w:val="24"/>
        </w:rPr>
        <w:t>N</w:t>
      </w:r>
      <w:r w:rsidR="000D5C17">
        <w:rPr>
          <w:rFonts w:ascii="Times New Roman" w:hAnsi="Times New Roman" w:cs="Times New Roman"/>
          <w:sz w:val="24"/>
          <w:szCs w:val="24"/>
        </w:rPr>
        <w:t xml:space="preserve"> = 123) </w:t>
      </w:r>
      <w:r w:rsidR="00201A61">
        <w:rPr>
          <w:rFonts w:ascii="Times New Roman" w:hAnsi="Times New Roman" w:cs="Times New Roman"/>
          <w:sz w:val="24"/>
          <w:szCs w:val="24"/>
        </w:rPr>
        <w:t xml:space="preserve">with elevated depression severity who </w:t>
      </w:r>
      <w:r w:rsidR="000D5C17">
        <w:rPr>
          <w:rFonts w:ascii="Times New Roman" w:hAnsi="Times New Roman" w:cs="Times New Roman"/>
          <w:sz w:val="24"/>
          <w:szCs w:val="24"/>
        </w:rPr>
        <w:t xml:space="preserve">also </w:t>
      </w:r>
      <w:r w:rsidR="00201A61">
        <w:rPr>
          <w:rFonts w:ascii="Times New Roman" w:hAnsi="Times New Roman" w:cs="Times New Roman"/>
          <w:sz w:val="24"/>
          <w:szCs w:val="24"/>
        </w:rPr>
        <w:t>exhibit at least modest levels of negatively biased attention</w:t>
      </w:r>
      <w:r w:rsidR="000D1E8E">
        <w:rPr>
          <w:rFonts w:ascii="Times New Roman" w:hAnsi="Times New Roman" w:cs="Times New Roman"/>
          <w:sz w:val="24"/>
          <w:szCs w:val="24"/>
        </w:rPr>
        <w:t xml:space="preserve"> </w:t>
      </w:r>
      <w:r w:rsidR="000D5C17">
        <w:rPr>
          <w:rFonts w:ascii="Times New Roman" w:hAnsi="Times New Roman" w:cs="Times New Roman"/>
          <w:sz w:val="24"/>
          <w:szCs w:val="24"/>
        </w:rPr>
        <w:t>prior to treatment</w:t>
      </w:r>
      <w:r w:rsidR="00201A61">
        <w:rPr>
          <w:rFonts w:ascii="Times New Roman" w:hAnsi="Times New Roman" w:cs="Times New Roman"/>
          <w:sz w:val="24"/>
          <w:szCs w:val="24"/>
        </w:rPr>
        <w:t>.</w:t>
      </w:r>
      <w:r w:rsidR="000D1E8E">
        <w:rPr>
          <w:rFonts w:ascii="Times New Roman" w:hAnsi="Times New Roman" w:cs="Times New Roman"/>
          <w:sz w:val="24"/>
          <w:szCs w:val="24"/>
        </w:rPr>
        <w:t xml:space="preserve"> Participants will be randomly assigned to either active ABM, placebo ABM, or an assessment-only control condition. </w:t>
      </w:r>
      <w:r w:rsidR="00AA4AF7">
        <w:rPr>
          <w:rFonts w:ascii="Times New Roman" w:hAnsi="Times New Roman" w:cs="Times New Roman"/>
          <w:sz w:val="24"/>
          <w:szCs w:val="24"/>
        </w:rPr>
        <w:t xml:space="preserve">Individuals assigned to ABM will complete 5 trainings per week </w:t>
      </w:r>
      <w:r w:rsidR="000D5C17">
        <w:rPr>
          <w:rFonts w:ascii="Times New Roman" w:hAnsi="Times New Roman" w:cs="Times New Roman"/>
          <w:sz w:val="24"/>
          <w:szCs w:val="24"/>
        </w:rPr>
        <w:t xml:space="preserve">(2 in-clinic, 3 brief trainings at-home) </w:t>
      </w:r>
      <w:r w:rsidR="00AA4AF7">
        <w:rPr>
          <w:rFonts w:ascii="Times New Roman" w:hAnsi="Times New Roman" w:cs="Times New Roman"/>
          <w:sz w:val="24"/>
          <w:szCs w:val="24"/>
        </w:rPr>
        <w:t xml:space="preserve">during a four-week period. Throughout this four-week period, participants will complete weekly </w:t>
      </w:r>
      <w:r w:rsidR="000D5C17">
        <w:rPr>
          <w:rFonts w:ascii="Times New Roman" w:hAnsi="Times New Roman" w:cs="Times New Roman"/>
          <w:sz w:val="24"/>
          <w:szCs w:val="24"/>
        </w:rPr>
        <w:t xml:space="preserve">assessments </w:t>
      </w:r>
      <w:r w:rsidR="007F7AB5">
        <w:rPr>
          <w:rFonts w:ascii="Times New Roman" w:hAnsi="Times New Roman" w:cs="Times New Roman"/>
          <w:sz w:val="24"/>
          <w:szCs w:val="24"/>
        </w:rPr>
        <w:t xml:space="preserve">of symptom severity </w:t>
      </w:r>
      <w:r w:rsidR="00AA4AF7">
        <w:rPr>
          <w:rFonts w:ascii="Times New Roman" w:hAnsi="Times New Roman" w:cs="Times New Roman"/>
          <w:sz w:val="24"/>
          <w:szCs w:val="24"/>
        </w:rPr>
        <w:t xml:space="preserve">and </w:t>
      </w:r>
      <w:r w:rsidR="0008758B">
        <w:rPr>
          <w:rFonts w:ascii="Times New Roman" w:hAnsi="Times New Roman" w:cs="Times New Roman"/>
          <w:sz w:val="24"/>
          <w:szCs w:val="24"/>
        </w:rPr>
        <w:t xml:space="preserve">putative treatment </w:t>
      </w:r>
      <w:r w:rsidR="000D5C17">
        <w:rPr>
          <w:rFonts w:ascii="Times New Roman" w:hAnsi="Times New Roman" w:cs="Times New Roman"/>
          <w:sz w:val="24"/>
          <w:szCs w:val="24"/>
        </w:rPr>
        <w:t>mediators</w:t>
      </w:r>
      <w:r w:rsidR="00EE6583" w:rsidRPr="00EE6583">
        <w:t xml:space="preserve"> </w:t>
      </w:r>
      <w:r w:rsidR="00EE6583" w:rsidRPr="00EE6583">
        <w:rPr>
          <w:rFonts w:ascii="Times New Roman" w:hAnsi="Times New Roman" w:cs="Times New Roman"/>
          <w:sz w:val="24"/>
          <w:szCs w:val="24"/>
        </w:rPr>
        <w:t>measured across different levels of analysis (e.g., eye tracking, behavioral measures, and functional Magnetic Resonance Imaging)</w:t>
      </w:r>
      <w:r w:rsidR="00AA4AF7">
        <w:rPr>
          <w:rFonts w:ascii="Times New Roman" w:hAnsi="Times New Roman" w:cs="Times New Roman"/>
          <w:sz w:val="24"/>
          <w:szCs w:val="24"/>
        </w:rPr>
        <w:t xml:space="preserve">. This article details the rationale and design of the </w:t>
      </w:r>
      <w:r w:rsidR="00E9785D">
        <w:rPr>
          <w:rFonts w:ascii="Times New Roman" w:hAnsi="Times New Roman" w:cs="Times New Roman"/>
          <w:sz w:val="24"/>
          <w:szCs w:val="24"/>
        </w:rPr>
        <w:t>clinical trial</w:t>
      </w:r>
      <w:r w:rsidR="00AA4AF7">
        <w:rPr>
          <w:rFonts w:ascii="Times New Roman" w:hAnsi="Times New Roman" w:cs="Times New Roman"/>
          <w:sz w:val="24"/>
          <w:szCs w:val="24"/>
        </w:rPr>
        <w:t xml:space="preserve">, including </w:t>
      </w:r>
      <w:r w:rsidR="00E9785D">
        <w:rPr>
          <w:rFonts w:ascii="Times New Roman" w:hAnsi="Times New Roman" w:cs="Times New Roman"/>
          <w:sz w:val="24"/>
          <w:szCs w:val="24"/>
        </w:rPr>
        <w:t xml:space="preserve">methodological </w:t>
      </w:r>
      <w:r w:rsidR="000D5C17">
        <w:rPr>
          <w:rFonts w:ascii="Times New Roman" w:hAnsi="Times New Roman" w:cs="Times New Roman"/>
          <w:sz w:val="24"/>
          <w:szCs w:val="24"/>
        </w:rPr>
        <w:t xml:space="preserve">issues </w:t>
      </w:r>
      <w:r w:rsidR="00E9785D">
        <w:rPr>
          <w:rFonts w:ascii="Times New Roman" w:hAnsi="Times New Roman" w:cs="Times New Roman"/>
          <w:sz w:val="24"/>
          <w:szCs w:val="24"/>
        </w:rPr>
        <w:t xml:space="preserve">that required more extensive consideration. Our findings may not only point to an easily-accessible, efficacious treatment for depression but </w:t>
      </w:r>
      <w:r w:rsidR="000D5C17">
        <w:rPr>
          <w:rFonts w:ascii="Times New Roman" w:hAnsi="Times New Roman" w:cs="Times New Roman"/>
          <w:sz w:val="24"/>
          <w:szCs w:val="24"/>
        </w:rPr>
        <w:t xml:space="preserve">may </w:t>
      </w:r>
      <w:r w:rsidR="00E9785D">
        <w:rPr>
          <w:rFonts w:ascii="Times New Roman" w:hAnsi="Times New Roman" w:cs="Times New Roman"/>
          <w:sz w:val="24"/>
          <w:szCs w:val="24"/>
        </w:rPr>
        <w:t xml:space="preserve">also </w:t>
      </w:r>
      <w:r w:rsidR="00B3092F">
        <w:rPr>
          <w:rFonts w:ascii="Times New Roman" w:hAnsi="Times New Roman" w:cs="Times New Roman"/>
          <w:sz w:val="24"/>
          <w:szCs w:val="24"/>
        </w:rPr>
        <w:t xml:space="preserve">provide a meaningful test of whether a theoretically important construct, </w:t>
      </w:r>
      <w:r w:rsidR="00764031">
        <w:rPr>
          <w:rFonts w:ascii="Times New Roman" w:hAnsi="Times New Roman" w:cs="Times New Roman"/>
          <w:sz w:val="24"/>
          <w:szCs w:val="24"/>
        </w:rPr>
        <w:t xml:space="preserve">negatively biased attention, maintains depression. </w:t>
      </w:r>
    </w:p>
    <w:p w14:paraId="15E962FA" w14:textId="5C9A407D" w:rsidR="00991396" w:rsidRDefault="004A41EE" w:rsidP="00991396">
      <w:pPr>
        <w:spacing w:after="0" w:line="480" w:lineRule="auto"/>
        <w:jc w:val="center"/>
        <w:outlineLvl w:val="0"/>
        <w:rPr>
          <w:rFonts w:ascii="Times New Roman" w:hAnsi="Times New Roman" w:cs="Times New Roman"/>
          <w:sz w:val="24"/>
          <w:szCs w:val="24"/>
        </w:rPr>
        <w:sectPr w:rsidR="00991396" w:rsidSect="00EE6583">
          <w:pgSz w:w="12240" w:h="15840"/>
          <w:pgMar w:top="1440" w:right="1440" w:bottom="1440" w:left="1440" w:header="720" w:footer="720" w:gutter="0"/>
          <w:pgNumType w:start="0"/>
          <w:cols w:space="720"/>
          <w:titlePg/>
          <w:docGrid w:linePitch="360"/>
        </w:sectPr>
      </w:pPr>
      <w:r w:rsidRPr="0082392C">
        <w:rPr>
          <w:rFonts w:ascii="Times New Roman" w:hAnsi="Times New Roman" w:cs="Times New Roman"/>
          <w:sz w:val="24"/>
          <w:szCs w:val="24"/>
        </w:rPr>
        <w:t xml:space="preserve">Keywords: </w:t>
      </w:r>
      <w:r w:rsidR="00D71C80">
        <w:rPr>
          <w:rFonts w:ascii="Times New Roman" w:hAnsi="Times New Roman" w:cs="Times New Roman"/>
          <w:sz w:val="24"/>
          <w:szCs w:val="24"/>
        </w:rPr>
        <w:t>depression, attentional bias, attention bias modification</w:t>
      </w:r>
    </w:p>
    <w:p w14:paraId="3B39244A" w14:textId="25D8384F" w:rsidR="00921A48" w:rsidRPr="0082392C" w:rsidRDefault="000913B8" w:rsidP="00747CD9">
      <w:pPr>
        <w:spacing w:after="0" w:line="480" w:lineRule="auto"/>
        <w:jc w:val="center"/>
        <w:outlineLvl w:val="0"/>
        <w:rPr>
          <w:rFonts w:ascii="Times New Roman" w:hAnsi="Times New Roman" w:cs="Times New Roman"/>
          <w:b/>
          <w:bCs/>
          <w:sz w:val="24"/>
          <w:szCs w:val="24"/>
        </w:rPr>
      </w:pPr>
      <w:r w:rsidRPr="0082392C">
        <w:rPr>
          <w:rFonts w:ascii="Times New Roman" w:hAnsi="Times New Roman" w:cs="Times New Roman"/>
          <w:b/>
          <w:bCs/>
          <w:sz w:val="24"/>
          <w:szCs w:val="24"/>
        </w:rPr>
        <w:lastRenderedPageBreak/>
        <w:t>Introduction</w:t>
      </w:r>
      <w:r w:rsidR="0012251F" w:rsidRPr="0082392C">
        <w:rPr>
          <w:rFonts w:ascii="Times New Roman" w:hAnsi="Times New Roman" w:cs="Times New Roman"/>
          <w:b/>
          <w:bCs/>
          <w:sz w:val="24"/>
          <w:szCs w:val="24"/>
        </w:rPr>
        <w:t xml:space="preserve"> </w:t>
      </w:r>
    </w:p>
    <w:p w14:paraId="1A31ECBF" w14:textId="11BE4CFE" w:rsidR="00DA699F" w:rsidRPr="0082392C" w:rsidRDefault="00B3253A" w:rsidP="00921A48">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r>
      <w:r w:rsidR="00DA2C28" w:rsidRPr="0082392C">
        <w:rPr>
          <w:rFonts w:ascii="Times New Roman" w:hAnsi="Times New Roman" w:cs="Times New Roman"/>
          <w:sz w:val="24"/>
          <w:szCs w:val="24"/>
        </w:rPr>
        <w:t>Depression is the leading cause of disability worldwide and is associated with significant physical health problems, interpersonal discord, other mental health challenges, and economic burden</w:t>
      </w:r>
      <w:r w:rsidR="00925978" w:rsidRPr="0082392C">
        <w:rPr>
          <w:rFonts w:ascii="Times New Roman" w:hAnsi="Times New Roman" w:cs="Times New Roman"/>
          <w:sz w:val="24"/>
          <w:szCs w:val="24"/>
        </w:rPr>
        <w:t xml:space="preserve"> </w:t>
      </w:r>
      <w:r w:rsidR="00673003" w:rsidRPr="0082392C">
        <w:rPr>
          <w:rFonts w:ascii="Times New Roman" w:eastAsia="Yu Mincho" w:hAnsi="Times New Roman" w:cs="Times New Roman"/>
          <w:sz w:val="24"/>
          <w:szCs w:val="24"/>
          <w:highlight w:val="yellow"/>
        </w:rPr>
        <w:fldChar w:fldCharType="begin"/>
      </w:r>
      <w:r w:rsidR="00673003" w:rsidRPr="0082392C">
        <w:rPr>
          <w:rFonts w:ascii="Times New Roman" w:eastAsia="Yu Mincho" w:hAnsi="Times New Roman" w:cs="Times New Roman"/>
          <w:sz w:val="24"/>
          <w:szCs w:val="24"/>
          <w:highlight w:val="yellow"/>
        </w:rPr>
        <w:instrText xml:space="preserve"> ADDIN ZOTERO_ITEM CSL_CITATION {"citationID":"teplhupC","properties":{"formattedCitation":"[1\\uc0\\u8211{}6]","plainCitation":"[1–6]","noteIndex":0},"citationItems":[{"id":1229,"uris":["http://zotero.org/users/610747/items/VMUSW9F3"],"uri":["http://zotero.org/users/610747/items/VMUSW9F3"],"itemData":{"id":1229,"type":"article-journal","title":"The Economic Burden of Adults With Major Depressive Disorder in the United States (2005 and 2010)","container-title":"The Journal of Clinical Psychiatry","page":"155-162","source":"CrossRef","DOI":"10.4088/JCP.14m09298","ISSN":"0160-6689","author":[{"family":"Greenberg","given":"Paul E."},{"family":"Fournier","given":"Andree-Anne"},{"family":"Sisitsky","given":"Tammy"},{"family":"Pike","given":"Crystal T."},{"family":"Kessler","given":"Ronald C."}],"issued":{"date-parts":[["2015",2,25]]}}},{"id":1258,"uris":["http://zotero.org/users/610747/items/WG5Z6DCS"],"uri":["http://zotero.org/users/610747/items/WG5Z6DCS"],"itemData":{"id":1258,"type":"article-journal","title":"Lifetime prevalence and age-of-onset distributions of DSM-IV disorders in the National Comorbidity Survey Replication","container-title":"Archives of general psychiatry","page":"593","volume":"62","issue":"6","source":"Google Scholar","author":[{"family":"Kessler","given":"Ronald C."},{"family":"Berglund","given":"Patricia"},{"family":"Demler","given":"Olga"},{"family":"Jin","given":"Robert"},{"family":"Merikangas","given":"Kathleen R."},{"family":"Walters","given":"Ellen E."}],"issued":{"date-parts":[["2005"]]}}},{"id":1316,"uris":["http://zotero.org/users/610747/items/XT6F6K4V"],"uri":["http://zotero.org/users/610747/items/XT6F6K4V"],"itemData":{"id":1316,"type":"article-journal","title":"Lifetime and 12-month prevalence of DSM-III-R psychiatric disorders in the United States: results from the National Comorbidity Survey","container-title":"Archives of general psychiatry","page":"8","volume":"51","issue":"1","source":"Google Scholar","shortTitle":"Lifetime and 12-month prevalence of DSM-III-R psychiatric disorders in the United States","author":[{"family":"Kessler","given":"Ronald C."},{"family":"McGonagle","given":"Katherine A."},{"family":"Zhao","given":"Shanyang"},{"family":"Nelson","given":"Christopher B."},{"family":"Hughes","given":"Michael"},{"family":"Eshleman","given":"Suzann"},{"family":"Wittchen","given":"Hans-Ulrich"},{"family":"Kendler","given":"Kenneth S."}],"issued":{"date-parts":[["1994"]]}}},{"id":2923,"uris":["http://zotero.org/users/610747/items/3RM6F7BC"],"uri":["http://zotero.org/users/610747/items/3RM6F7BC"],"itemData":{"id":2923,"type":"article-journal","title":"Depression, chronic diseases, and decrements in health: results from the World Health Surveys","container-title":"The Lancet","page":"851-858","volume":"370","issue":"9590","source":"ScienceDirect","abstract":"Depression is an important public-health problem, and one of the leading causes of disease burden worldwide. Depression is often comorbid with other chronic diseases and can worsen their associated health outcomes. Few studies have explored the effect of depression, alone or as a comorbidity, on overall health status. The WHO World Health Survey (WHS) studied adults aged 18 years and older to obtain data for health, health-related outcomes, and their determinants. Prevalence of depression in respondents based on ICD-10 criteria was estimated. Prevalence values for four chronic physical diseases—angina, arthritis, asthma, and diabetes—were also estimated using algorithms derived via a Diagnostic Item Probability Study. Mean health scores were constructed using factor analysis and compared across different disease states and demographic variables. The relation of these disease states to mean health scores was determined through regression modelling. Observations were available for 245 404 participants from 60 countries in all regions of the world. Overall, 1-year prevalence for ICD-10 depressive episode alone was 3·2% (95% CI 3·0–3·5); for angina 4·5% (4·3–4·8); for arthritis 4·1% (3·8–4·3); for asthma 3·3% (2·9–3·6); and for diabetes 2·0% (1·8–2·2). An average of between 9·3% and 23·0% of participants with one or more chronic physical disease had comorbid depression. This result was significantly higher than the likelihood of having depression in the absence of a chronic physical disease (p&lt;0·0001). After adjustment for socioeconomic factors and health conditions, depression had the largest effect on worsening mean health scores compared with the other chronic conditions. Consistently across countries and different demographic characteristics, respondents with depression comorbid with one or more chronic diseases had the worst health scores of all the disease states. Depression produces the greatest decrement in health compared with the chronic diseases angina, arthritis, asthma, and diabetes. The comorbid state of depression incrementally worsens health compared with depression alone, with any of the chronic diseases alone, and with any combination of chronic diseases without depression. These results indicate the urgency of addressing depression as a public-health priority to reduce disease burden and disability, and to improve the overall health of populations.","DOI":"10.1016/S0140-6736(07)61415-9","ISSN":"0140-6736","shortTitle":"Depression, chronic diseases, and decrements in health","journalAbbreviation":"The Lancet","author":[{"family":"Moussavi","given":"Saba"},{"family":"Chatterji","given":"Somnath"},{"family":"Verdes","given":"Emese"},{"family":"Tandon","given":"Ajay"},{"family":"Patel","given":"Vikram"},{"family":"Ustun","given":"Bedirhan"}],"issued":{"date-parts":[["2007",9,8]]}}},{"id":2929,"uris":["http://zotero.org/users/610747/items/6R8J7U2Z"],"uri":["http://zotero.org/users/610747/items/6R8J7U2Z"],"itemData":{"id":2929,"type":"article-journal","title":"Stress generation in depression: Reflections on origins, research, and future directions","container-title":"Journal of Clinical Psychology","page":"1065-1082","volume":"62","issue":"9","source":"Wiley Online Library","abstract":"Depressed individuals report higher rates of stressful life events, especially those that have occurred in part because of the person's characteristics and behaviors affecting interpersonal interactions. Termed stress generation, this phenomenon draws attention to the role of the individual as an active contributor rather than passive player in his or her environment, and is therefore an example of action theory. In this article, the author speculates about the intellectual origins of her stress generation perspective, and notes somewhat similar transactional approaches to the stress-disorder link outside of depression research. The literature on stress generation in depression is reviewed, including studies that attempt to explore its correlates and predictors, covering clinical, contextual, family, genetic, cognitive, interpersonal, and personality variables. Empirical and conceptual gaps in our understanding of processes contributing to stressors in the lives of depressed people remain. The author concludes with suggestions for further research, with the goal of furthering understanding both of mechanisms of depression and of dysfunctional interpersonal processes, as well as development of effective interventions to help break the stress-recurrence cycle of depression. © 2006 Wiley Periodicals, Inc. J Clin Psychol 62: 1065–1082, 2006.","DOI":"10.1002/jclp.20293","ISSN":"1097-4679","shortTitle":"Stress generation in depression","journalAbbreviation":"J. Clin. Psychol.","language":"en","author":[{"family":"Hammen","given":"Constance"}],"issued":{"date-parts":[["2006",9,1]]}}},{"id":2932,"uris":["http://zotero.org/users/610747/items/ZM4ATI83"],"uri":["http://zotero.org/users/610747/items/ZM4ATI83"],"itemData":{"id":2932,"type":"article-journal","title":"Stress generation in depression: A systematic review of the empirical literature and recommendations for future study","container-title":"Clinical Psychology Review","page":"582-593","volume":"30","issue":"5","source":"ScienceDirect","abstract":"Within the past 20years, depression research has given increasing consideration to the possibility of complex and reciprocal relations between stress and depression. Not only does stress increase risk for depression (i.e., a stress exposure model of depression), but depression, or depressogenic vulnerabilities, in turn, also increases susceptibility to stressful events that are at least in part influenced by the individual (i.e., stress generation; Hammen, 1991). The present review provides a systematic examination of the stress generation literature to date, with specific focus given to depression and depressogenic risk factors (i.e., past stress, negative cognitive styles, and personality and interpersonal vulnerabilities) as predictors of the stress generation effect, as well as gender differences in stress generation, the sequelae of generated stress, and the relative specificity of this phenomenon to depression. The research thus far appears most consistent in supporting the role of depression in predicting generated stress, although more research is still required. In addition to highlighting these findings, methodological limitations and conceptual gaps in the literature are discussed with the view of informing future research in this area.","DOI":"10.1016/j.cpr.2010.04.010","ISSN":"0272-7358","shortTitle":"Stress generation in depression","journalAbbreviation":"Clinical Psychology Review","author":[{"family":"Liu","given":"Richard T."},{"family":"Alloy","given":"Lauren B."}],"issued":{"date-parts":[["2010",7,1]]}}}],"schema":"https://github.com/citation-style-language/schema/raw/master/csl-citation.json"} </w:instrText>
      </w:r>
      <w:r w:rsidR="00673003" w:rsidRPr="0082392C">
        <w:rPr>
          <w:rFonts w:ascii="Times New Roman" w:eastAsia="Yu Mincho" w:hAnsi="Times New Roman" w:cs="Times New Roman"/>
          <w:sz w:val="24"/>
          <w:szCs w:val="24"/>
          <w:highlight w:val="yellow"/>
        </w:rPr>
        <w:fldChar w:fldCharType="separate"/>
      </w:r>
      <w:r w:rsidR="00DE1F4E" w:rsidRPr="0082392C">
        <w:rPr>
          <w:rFonts w:ascii="Times New Roman" w:hAnsi="Times New Roman" w:cs="Times New Roman"/>
          <w:sz w:val="24"/>
          <w:szCs w:val="24"/>
        </w:rPr>
        <w:t>[1–6]</w:t>
      </w:r>
      <w:r w:rsidR="00673003" w:rsidRPr="0082392C">
        <w:rPr>
          <w:rFonts w:ascii="Times New Roman" w:eastAsia="Yu Mincho" w:hAnsi="Times New Roman" w:cs="Times New Roman"/>
          <w:sz w:val="24"/>
          <w:szCs w:val="24"/>
          <w:highlight w:val="yellow"/>
        </w:rPr>
        <w:fldChar w:fldCharType="end"/>
      </w:r>
      <w:r w:rsidR="00DA2C28" w:rsidRPr="0082392C">
        <w:rPr>
          <w:rFonts w:ascii="Times New Roman" w:hAnsi="Times New Roman" w:cs="Times New Roman"/>
          <w:sz w:val="24"/>
          <w:szCs w:val="24"/>
        </w:rPr>
        <w:t>. Cognitive models of depression posit that negatively biased</w:t>
      </w:r>
      <w:r w:rsidR="006F65D9" w:rsidRPr="0082392C">
        <w:rPr>
          <w:rFonts w:ascii="Times New Roman" w:hAnsi="Times New Roman" w:cs="Times New Roman"/>
          <w:sz w:val="24"/>
          <w:szCs w:val="24"/>
        </w:rPr>
        <w:t xml:space="preserve"> attention has an important role in the maintenance of the disorder</w:t>
      </w:r>
      <w:r w:rsidR="00925978" w:rsidRPr="0082392C">
        <w:rPr>
          <w:rFonts w:ascii="Times New Roman" w:hAnsi="Times New Roman" w:cs="Times New Roman"/>
          <w:sz w:val="24"/>
          <w:szCs w:val="24"/>
        </w:rPr>
        <w:t xml:space="preserve"> </w:t>
      </w:r>
      <w:r w:rsidR="00673003" w:rsidRPr="0082392C">
        <w:rPr>
          <w:rFonts w:ascii="Times New Roman" w:eastAsia="Yu Mincho" w:hAnsi="Times New Roman" w:cs="Times New Roman"/>
          <w:sz w:val="24"/>
          <w:szCs w:val="24"/>
        </w:rPr>
        <w:fldChar w:fldCharType="begin"/>
      </w:r>
      <w:r w:rsidR="00673003" w:rsidRPr="0082392C">
        <w:rPr>
          <w:rFonts w:ascii="Times New Roman" w:eastAsia="Yu Mincho" w:hAnsi="Times New Roman" w:cs="Times New Roman"/>
          <w:sz w:val="24"/>
          <w:szCs w:val="24"/>
        </w:rPr>
        <w:instrText xml:space="preserve"> ADDIN ZOTERO_ITEM CSL_CITATION {"citationID":"a1hhha8m7pp","properties":{"formattedCitation":"[7\\uc0\\u8211{}11]","plainCitation":"[7–11]","noteIndex":0},"citationItems":[{"id":349,"uris":["http://zotero.org/users/610747/items/A6MKCDJ5"],"uri":["http://zotero.org/users/610747/items/A6MKCDJ5"],"itemData":{"id":349,"type":"article-journal","title":"Neural mechanisms of the cognitive model of depression","container-title":"Nature Reviews Neuroscience","page":"467-477","volume":"12","issue":"8","source":"CrossRef","DOI":"10.1038/nrn3027","ISSN":"1471-003X, 1471-0048","author":[{"family":"Disner","given":"Seth G."},{"family":"Beevers","given":"Christopher G."},{"family":"Haigh","given":"Emily A. P."},{"family":"Beck","given":"Aaron T."}],"issued":{"date-parts":[["2011",7,6]]}}},{"id":480,"uris":["http://zotero.org/users/610747/items/D2XMZ4N8"],"uri":["http://zotero.org/users/610747/items/D2XMZ4N8"],"itemData":{"id":480,"type":"article-journal","title":"The evolution of the cognitive model of depression and its neurobiological correlates","container-title":"American Journal of Psychiatry","page":"969","volume":"165","issue":"8","source":"Google Scholar","author":[{"family":"Beck","given":"A. T"}],"issued":{"date-parts":[["2008"]]}}},{"id":368,"uris":["http://zotero.org/users/610747/items/ANIEA5EI"],"uri":["http://zotero.org/users/610747/items/ANIEA5EI"],"itemData":{"id":368,"type":"article-journal","title":"Emotion Regulation in Depression: The Role of Biased Cognition and Reduced Cognitive Control","container-title":"Clinical Psychological Science","page":"402-421","volume":"2","issue":"4","source":"CrossRef","DOI":"10.1177/2167702614536163","ISSN":"2167-7026, 2167-7034","shortTitle":"Emotion Regulation in Depression","language":"en","author":[{"family":"Joormann","given":"Jutta"},{"family":"Vanderlind","given":"W. M."}],"issued":{"date-parts":[["2014",7,1]]}}},{"id":2757,"uris":["http://zotero.org/users/610747/items/K7N675GQ"],"uri":["http://zotero.org/users/610747/items/K7N675GQ"],"itemData":{"id":2757,"type":"article-journal","title":"Examining emotion regulation in depression: A review and future directions","container-title":"Behaviour Research and Therapy","collection-title":"Contributions from experimental psychopathology to the understanding and treatment of mental disorders","page":"35-49","volume":"86","source":"ScienceDirect","abstract":"Major Depressive Disorder (MDD) is an affective disorder with sustained negative affect and difficulties experiencing positive affect as its hallmark features. Previous work also highlights cognitive biases and deficits in cognitive control that accompany depression and suggestions have been made as to how cognitive and affective aspects of the disorder are linked. Recent work proposes that difficulties in the self-regulation of affect after experiencing negative life events may contribute to risk for the onset of depression, and indeed there is evidence that depressed patients exhibit more frequent use of maladaptive strategies when regulating affect and show difficulties effectively implementing adaptive strategies. Cognitive aspects of depression may play an important role in helping us understand these difficulties in self-regulation. This article reviews recent work on emotion regulation in depression and links cognitive biases and deficits associated with depression to difficulties in the self-regulation of emotion. Importantly, a main goal of the article is to identify topics in need of future attention that could greatly help shed light on the relation between cognition and emotion regulation in this and other psychological disorders.","DOI":"10.1016/j.brat.2016.07.007","ISSN":"0005-7967","shortTitle":"Examining emotion regulation in depression","journalAbbreviation":"Behaviour Research and Therapy","author":[{"family":"Joormann","given":"Jutta"},{"family":"Stanton","given":"Colin H."}],"issued":{"date-parts":[["2016",11,1]]}}},{"id":2846,"uris":["http://zotero.org/users/610747/items/ITQJITDW"],"uri":["http://zotero.org/users/610747/items/ITQJITDW"],"itemData":{"id":2846,"type":"article-journal","title":"Understanding vulnerability for depression from a cognitive neuroscience perspective: A reappraisal of attentional factors and a new conceptual framework","container-title":"Cognitive, Affective, &amp; Behavioral Neuroscience","page":"50-70","volume":"10","issue":"1","source":"CrossRef","DOI":"10.3758/CABN.10.1.50","ISSN":"1530-7026, 1531-135X","shortTitle":"Understanding vulnerability for depression from a cognitive neuroscience perspective","language":"en","author":[{"family":"De Raedt","given":"Rudi"},{"family":"Koster","given":"Ernst H. W."}],"issued":{"date-parts":[["2010",3]]}}}],"schema":"https://github.com/citation-style-language/schema/raw/master/csl-citation.json"} </w:instrText>
      </w:r>
      <w:r w:rsidR="00673003" w:rsidRPr="0082392C">
        <w:rPr>
          <w:rFonts w:ascii="Times New Roman" w:eastAsia="Yu Mincho" w:hAnsi="Times New Roman" w:cs="Times New Roman"/>
          <w:sz w:val="24"/>
          <w:szCs w:val="24"/>
        </w:rPr>
        <w:fldChar w:fldCharType="separate"/>
      </w:r>
      <w:r w:rsidR="00DE1F4E" w:rsidRPr="0082392C">
        <w:rPr>
          <w:rFonts w:ascii="Times New Roman" w:hAnsi="Times New Roman" w:cs="Times New Roman"/>
          <w:sz w:val="24"/>
          <w:szCs w:val="24"/>
        </w:rPr>
        <w:t>[7–11]</w:t>
      </w:r>
      <w:r w:rsidR="00673003" w:rsidRPr="0082392C">
        <w:rPr>
          <w:rFonts w:ascii="Times New Roman" w:eastAsia="Yu Mincho" w:hAnsi="Times New Roman" w:cs="Times New Roman"/>
          <w:sz w:val="24"/>
          <w:szCs w:val="24"/>
        </w:rPr>
        <w:fldChar w:fldCharType="end"/>
      </w:r>
      <w:r w:rsidR="006F65D9" w:rsidRPr="0082392C">
        <w:rPr>
          <w:rFonts w:ascii="Times New Roman" w:hAnsi="Times New Roman" w:cs="Times New Roman"/>
          <w:sz w:val="24"/>
          <w:szCs w:val="24"/>
        </w:rPr>
        <w:t xml:space="preserve">. </w:t>
      </w:r>
      <w:r w:rsidR="00DC40C6" w:rsidRPr="0082392C">
        <w:rPr>
          <w:rFonts w:ascii="Times New Roman" w:hAnsi="Times New Roman" w:cs="Times New Roman"/>
          <w:sz w:val="24"/>
          <w:szCs w:val="24"/>
        </w:rPr>
        <w:t xml:space="preserve">These models </w:t>
      </w:r>
      <w:r w:rsidR="000129D8" w:rsidRPr="0082392C">
        <w:rPr>
          <w:rFonts w:ascii="Times New Roman" w:hAnsi="Times New Roman" w:cs="Times New Roman"/>
          <w:sz w:val="24"/>
          <w:szCs w:val="24"/>
        </w:rPr>
        <w:t xml:space="preserve">assert </w:t>
      </w:r>
      <w:r w:rsidR="00DC40C6" w:rsidRPr="0082392C">
        <w:rPr>
          <w:rFonts w:ascii="Times New Roman" w:hAnsi="Times New Roman" w:cs="Times New Roman"/>
          <w:sz w:val="24"/>
          <w:szCs w:val="24"/>
        </w:rPr>
        <w:t xml:space="preserve">that depressed individuals preferentially attend to negative stimuli and have difficulty disengaging attention from negative stimuli, leading to sustained negative affect and a </w:t>
      </w:r>
      <w:r w:rsidR="000129D8" w:rsidRPr="0082392C">
        <w:rPr>
          <w:rFonts w:ascii="Times New Roman" w:hAnsi="Times New Roman" w:cs="Times New Roman"/>
          <w:sz w:val="24"/>
          <w:szCs w:val="24"/>
        </w:rPr>
        <w:t xml:space="preserve">persistent </w:t>
      </w:r>
      <w:r w:rsidR="00DC40C6" w:rsidRPr="0082392C">
        <w:rPr>
          <w:rFonts w:ascii="Times New Roman" w:hAnsi="Times New Roman" w:cs="Times New Roman"/>
          <w:sz w:val="24"/>
          <w:szCs w:val="24"/>
        </w:rPr>
        <w:t xml:space="preserve">depressive episode. </w:t>
      </w:r>
    </w:p>
    <w:p w14:paraId="08542844" w14:textId="55C48A94" w:rsidR="00DC40C6" w:rsidRPr="0082392C" w:rsidRDefault="00DC40C6" w:rsidP="00921A48">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r>
      <w:r w:rsidR="006660CD" w:rsidRPr="0082392C">
        <w:rPr>
          <w:rFonts w:ascii="Times New Roman" w:hAnsi="Times New Roman" w:cs="Times New Roman"/>
          <w:sz w:val="24"/>
          <w:szCs w:val="24"/>
        </w:rPr>
        <w:t>Meta-analyses of cross-sectional research have found that depressed individuals exhibit negatively biased attention relative to non-depressed individuals</w:t>
      </w:r>
      <w:r w:rsidR="00925978" w:rsidRPr="0082392C">
        <w:rPr>
          <w:rFonts w:ascii="Times New Roman" w:hAnsi="Times New Roman" w:cs="Times New Roman"/>
          <w:sz w:val="24"/>
          <w:szCs w:val="24"/>
        </w:rPr>
        <w:t xml:space="preserve"> </w:t>
      </w:r>
      <w:r w:rsidR="007B0818" w:rsidRPr="0082392C">
        <w:rPr>
          <w:rFonts w:ascii="Times New Roman" w:hAnsi="Times New Roman" w:cs="Times New Roman"/>
          <w:sz w:val="24"/>
          <w:szCs w:val="24"/>
        </w:rPr>
        <w:fldChar w:fldCharType="begin"/>
      </w:r>
      <w:r w:rsidR="002F228C" w:rsidRPr="0082392C">
        <w:rPr>
          <w:rFonts w:ascii="Times New Roman" w:hAnsi="Times New Roman" w:cs="Times New Roman"/>
          <w:sz w:val="24"/>
          <w:szCs w:val="24"/>
        </w:rPr>
        <w:instrText xml:space="preserve"> ADDIN ZOTERO_ITEM CSL_CITATION {"citationID":"PCiL38TE","properties":{"formattedCitation":"[12,13]","plainCitation":"[12,13]","noteIndex":0},"citationItems":[{"id":553,"uris":["http://zotero.org/users/610747/items/ESQIAZDV"],"uri":["http://zotero.org/users/610747/items/ESQIAZDV"],"itemData":{"id":553,"type":"article-journal","title":"A meta-analysis of the magnitude of biased attention in depression","container-title":"Depression and Anxiety","page":"1135-1142","volume":"27","issue":"12","source":"CrossRef","DOI":"10.1002/da.20755","ISSN":"10914269","author":[{"family":"Peckham","given":"Andrew D."},{"family":"McHugh","given":"R. Kathryn"},{"family":"Otto","given":"Michael W."}],"issued":{"date-parts":[["2010",12]]}}},{"id":130,"uris":["http://zotero.org/users/610747/items/4S2QG9RU"],"uri":["http://zotero.org/users/610747/items/4S2QG9RU"],"itemData":{"id":130,"type":"article-journal","title":"Eye tracking of attention in the affective disorders: A meta-analytic review and synthesis","container-title":"Clinical Psychology Review","page":"704-723","volume":"32","issue":"8","source":"CrossRef","DOI":"10.1016/j.cpr.2012.09.004","ISSN":"02727358","shortTitle":"Eye tracking of attention in the affective disorders","language":"en","author":[{"family":"Armstrong","given":"Thomas"},{"family":"Olatunji","given":"Bunmi O."}],"issued":{"date-parts":[["2012",12]]}}}],"schema":"https://github.com/citation-style-language/schema/raw/master/csl-citation.json"} </w:instrText>
      </w:r>
      <w:r w:rsidR="007B0818" w:rsidRPr="0082392C">
        <w:rPr>
          <w:rFonts w:ascii="Times New Roman" w:hAnsi="Times New Roman" w:cs="Times New Roman"/>
          <w:sz w:val="24"/>
          <w:szCs w:val="24"/>
        </w:rPr>
        <w:fldChar w:fldCharType="separate"/>
      </w:r>
      <w:r w:rsidR="00DE1F4E" w:rsidRPr="0082392C">
        <w:rPr>
          <w:rFonts w:ascii="Times New Roman" w:hAnsi="Times New Roman" w:cs="Times New Roman"/>
          <w:sz w:val="24"/>
          <w:szCs w:val="24"/>
        </w:rPr>
        <w:t>[12,13]</w:t>
      </w:r>
      <w:r w:rsidR="007B0818" w:rsidRPr="0082392C">
        <w:rPr>
          <w:rFonts w:ascii="Times New Roman" w:hAnsi="Times New Roman" w:cs="Times New Roman"/>
          <w:sz w:val="24"/>
          <w:szCs w:val="24"/>
        </w:rPr>
        <w:fldChar w:fldCharType="end"/>
      </w:r>
      <w:r w:rsidR="006660CD" w:rsidRPr="0082392C">
        <w:rPr>
          <w:rFonts w:ascii="Times New Roman" w:hAnsi="Times New Roman" w:cs="Times New Roman"/>
          <w:sz w:val="24"/>
          <w:szCs w:val="24"/>
        </w:rPr>
        <w:t xml:space="preserve">. In addition, </w:t>
      </w:r>
      <w:r w:rsidR="00CC2A65" w:rsidRPr="0082392C">
        <w:rPr>
          <w:rFonts w:ascii="Times New Roman" w:hAnsi="Times New Roman" w:cs="Times New Roman"/>
          <w:sz w:val="24"/>
          <w:szCs w:val="24"/>
        </w:rPr>
        <w:t>negatively biased attention is associated with impaired mood recovery</w:t>
      </w:r>
      <w:r w:rsidR="00925978" w:rsidRPr="0082392C">
        <w:rPr>
          <w:rFonts w:ascii="Times New Roman" w:hAnsi="Times New Roman" w:cs="Times New Roman"/>
          <w:sz w:val="24"/>
          <w:szCs w:val="24"/>
        </w:rPr>
        <w:t xml:space="preserve"> </w:t>
      </w:r>
      <w:r w:rsidR="007B0818" w:rsidRPr="0082392C">
        <w:rPr>
          <w:rFonts w:ascii="Times New Roman" w:eastAsia="Yu Mincho" w:hAnsi="Times New Roman" w:cs="Times New Roman"/>
          <w:sz w:val="24"/>
          <w:szCs w:val="24"/>
        </w:rPr>
        <w:fldChar w:fldCharType="begin"/>
      </w:r>
      <w:r w:rsidR="00431D1A" w:rsidRPr="0082392C">
        <w:rPr>
          <w:rFonts w:ascii="Times New Roman" w:eastAsia="Yu Mincho" w:hAnsi="Times New Roman" w:cs="Times New Roman"/>
          <w:sz w:val="24"/>
          <w:szCs w:val="24"/>
        </w:rPr>
        <w:instrText xml:space="preserve"> ADDIN ZOTERO_ITEM CSL_CITATION {"citationID":"OFHwHxgT","properties":{"formattedCitation":"[14,15]","plainCitation":"[14,15]","noteIndex":0},"citationItems":[{"id":498,"uris":["http://zotero.org/users/610747/items/DED2UXQE"],"uri":["http://zotero.org/users/610747/items/DED2UXQE"],"itemData":{"id":498,"type":"article-journal","title":"Attentional biases and the persistence of sad mood in major depressive disorder.","container-title":"Journal of Abnormal Psychology","page":"74-85","volume":"122","issue":"1","source":"CrossRef","DOI":"10.1037/a0029211","ISSN":"1939-1846, 0021-843X","language":"en","author":[{"family":"Clasen","given":"Peter C."},{"family":"Wells","given":"Tony T."},{"family":"Ellis","given":"Alissa J."},{"family":"Beevers","given":"Christopher G."}],"issued":{"date-parts":[["2013"]]}}},{"id":67,"uris":["http://zotero.org/users/610747/items/3A93VW87"],"uri":["http://zotero.org/users/610747/items/3A93VW87"],"itemData":{"id":67,"type":"article-journal","title":"Attentional disengagement predicts stress recovery in depression: An eye-tracking study.","container-title":"Journal of Abnormal Psychology","page":"303-313","volume":"122","issue":"2","source":"CrossRef","DOI":"10.1037/a0031529","ISSN":"1939-1846, 0021-843X","shortTitle":"Attentional disengagement predicts stress recovery in depression","author":[{"family":"Sanchez","given":"Alvaro"},{"family":"Vazquez","given":"Carmelo"},{"family":"Marker","given":"Craig"},{"family":"LeMoult","given":"Joelle"},{"family":"Joormann","given":"Jutta"}],"issued":{"date-parts":[["2013"]]}}}],"schema":"https://github.com/citation-style-language/schema/raw/master/csl-citation.json"} </w:instrText>
      </w:r>
      <w:r w:rsidR="007B0818" w:rsidRPr="0082392C">
        <w:rPr>
          <w:rFonts w:ascii="Times New Roman" w:eastAsia="Yu Mincho" w:hAnsi="Times New Roman" w:cs="Times New Roman"/>
          <w:sz w:val="24"/>
          <w:szCs w:val="24"/>
        </w:rPr>
        <w:fldChar w:fldCharType="separate"/>
      </w:r>
      <w:r w:rsidR="00DE1F4E" w:rsidRPr="0082392C">
        <w:rPr>
          <w:rFonts w:ascii="Times New Roman" w:hAnsi="Times New Roman" w:cs="Times New Roman"/>
          <w:sz w:val="24"/>
          <w:szCs w:val="24"/>
        </w:rPr>
        <w:t>[14,15]</w:t>
      </w:r>
      <w:r w:rsidR="007B0818" w:rsidRPr="0082392C">
        <w:rPr>
          <w:rFonts w:ascii="Times New Roman" w:eastAsia="Yu Mincho" w:hAnsi="Times New Roman" w:cs="Times New Roman"/>
          <w:sz w:val="24"/>
          <w:szCs w:val="24"/>
        </w:rPr>
        <w:fldChar w:fldCharType="end"/>
      </w:r>
      <w:r w:rsidR="00CC2A65" w:rsidRPr="0082392C">
        <w:rPr>
          <w:rFonts w:ascii="Times New Roman" w:hAnsi="Times New Roman" w:cs="Times New Roman"/>
          <w:sz w:val="24"/>
          <w:szCs w:val="24"/>
        </w:rPr>
        <w:t xml:space="preserve"> </w:t>
      </w:r>
      <w:r w:rsidR="000129D8" w:rsidRPr="0082392C">
        <w:rPr>
          <w:rFonts w:ascii="Times New Roman" w:hAnsi="Times New Roman" w:cs="Times New Roman"/>
          <w:sz w:val="24"/>
          <w:szCs w:val="24"/>
        </w:rPr>
        <w:t xml:space="preserve">and </w:t>
      </w:r>
      <w:r w:rsidR="00AC6C1C" w:rsidRPr="0082392C">
        <w:rPr>
          <w:rFonts w:ascii="Times New Roman" w:hAnsi="Times New Roman" w:cs="Times New Roman"/>
          <w:sz w:val="24"/>
          <w:szCs w:val="24"/>
        </w:rPr>
        <w:t>prospective</w:t>
      </w:r>
      <w:r w:rsidR="000129D8" w:rsidRPr="0082392C">
        <w:rPr>
          <w:rFonts w:ascii="Times New Roman" w:hAnsi="Times New Roman" w:cs="Times New Roman"/>
          <w:sz w:val="24"/>
          <w:szCs w:val="24"/>
        </w:rPr>
        <w:t>ly</w:t>
      </w:r>
      <w:r w:rsidR="00AC6C1C" w:rsidRPr="0082392C">
        <w:rPr>
          <w:rFonts w:ascii="Times New Roman" w:hAnsi="Times New Roman" w:cs="Times New Roman"/>
          <w:sz w:val="24"/>
          <w:szCs w:val="24"/>
        </w:rPr>
        <w:t xml:space="preserve"> predicts increases in depression symptoms in students</w:t>
      </w:r>
      <w:r w:rsidR="00925978" w:rsidRPr="0082392C">
        <w:rPr>
          <w:rFonts w:ascii="Times New Roman" w:hAnsi="Times New Roman" w:cs="Times New Roman"/>
          <w:sz w:val="24"/>
          <w:szCs w:val="24"/>
        </w:rPr>
        <w:t xml:space="preserve"> </w:t>
      </w:r>
      <w:r w:rsidR="00300D3B" w:rsidRPr="0082392C">
        <w:rPr>
          <w:rFonts w:ascii="Times New Roman" w:eastAsia="Yu Mincho" w:hAnsi="Times New Roman" w:cs="Times New Roman"/>
          <w:sz w:val="24"/>
          <w:szCs w:val="24"/>
        </w:rPr>
        <w:fldChar w:fldCharType="begin"/>
      </w:r>
      <w:r w:rsidR="00300D3B" w:rsidRPr="0082392C">
        <w:rPr>
          <w:rFonts w:ascii="Times New Roman" w:eastAsia="Yu Mincho" w:hAnsi="Times New Roman" w:cs="Times New Roman"/>
          <w:sz w:val="24"/>
          <w:szCs w:val="24"/>
        </w:rPr>
        <w:instrText xml:space="preserve"> ADDIN ZOTERO_ITEM CSL_CITATION {"citationID":"a1f68niphq3","properties":{"formattedCitation":"[16]","plainCitation":"[16]","noteIndex":0},"citationItems":[{"id":2857,"uris":["http://zotero.org/users/610747/items/3UCPCNQU"],"uri":["http://zotero.org/users/610747/items/3UCPCNQU"],"itemData":{"id":2857,"type":"speech","title":"Concurrent and prospective associations of cognitive vulnerabilities with symptom dimensions of anxiety and depression","publisher-place":"San Francisco, CA","event":"Association and Depression Association of America","event-place":"San Francisco, CA","author":[{"family":"Hsu","given":"Kean J."}],"issued":{"date-parts":[["2017",4]]}}}],"schema":"https://github.com/citation-style-language/schema/raw/master/csl-citation.json"} </w:instrText>
      </w:r>
      <w:r w:rsidR="00300D3B" w:rsidRPr="0082392C">
        <w:rPr>
          <w:rFonts w:ascii="Times New Roman" w:eastAsia="Yu Mincho" w:hAnsi="Times New Roman" w:cs="Times New Roman"/>
          <w:sz w:val="24"/>
          <w:szCs w:val="24"/>
        </w:rPr>
        <w:fldChar w:fldCharType="separate"/>
      </w:r>
      <w:r w:rsidR="00DE1F4E" w:rsidRPr="0082392C">
        <w:rPr>
          <w:rFonts w:ascii="Times New Roman" w:hAnsi="Times New Roman" w:cs="Times New Roman"/>
          <w:sz w:val="24"/>
          <w:szCs w:val="24"/>
        </w:rPr>
        <w:t>[16]</w:t>
      </w:r>
      <w:r w:rsidR="00300D3B" w:rsidRPr="0082392C">
        <w:rPr>
          <w:rFonts w:ascii="Times New Roman" w:eastAsia="Yu Mincho" w:hAnsi="Times New Roman" w:cs="Times New Roman"/>
          <w:sz w:val="24"/>
          <w:szCs w:val="24"/>
        </w:rPr>
        <w:fldChar w:fldCharType="end"/>
      </w:r>
      <w:r w:rsidR="00AC6C1C" w:rsidRPr="0082392C">
        <w:rPr>
          <w:rFonts w:ascii="Times New Roman" w:hAnsi="Times New Roman" w:cs="Times New Roman"/>
          <w:sz w:val="24"/>
          <w:szCs w:val="24"/>
        </w:rPr>
        <w:t>, dysphoric individuals</w:t>
      </w:r>
      <w:r w:rsidR="00925978" w:rsidRPr="0082392C">
        <w:rPr>
          <w:rFonts w:ascii="Times New Roman" w:hAnsi="Times New Roman" w:cs="Times New Roman"/>
          <w:sz w:val="24"/>
          <w:szCs w:val="24"/>
        </w:rPr>
        <w:t xml:space="preserve"> </w:t>
      </w:r>
      <w:r w:rsidR="007B0818" w:rsidRPr="0082392C">
        <w:rPr>
          <w:rFonts w:ascii="Times New Roman" w:eastAsia="Yu Mincho" w:hAnsi="Times New Roman" w:cs="Times New Roman"/>
          <w:sz w:val="24"/>
          <w:szCs w:val="24"/>
        </w:rPr>
        <w:fldChar w:fldCharType="begin"/>
      </w:r>
      <w:r w:rsidR="00300D3B" w:rsidRPr="0082392C">
        <w:rPr>
          <w:rFonts w:ascii="Times New Roman" w:eastAsia="Yu Mincho" w:hAnsi="Times New Roman" w:cs="Times New Roman"/>
          <w:sz w:val="24"/>
          <w:szCs w:val="24"/>
        </w:rPr>
        <w:instrText xml:space="preserve"> ADDIN ZOTERO_ITEM CSL_CITATION {"citationID":"jjVnyIX1","properties":{"formattedCitation":"[17]","plainCitation":"[17]","noteIndex":0},"citationItems":[{"id":1152,"uris":["http://zotero.org/users/610747/items/TZU929TF"],"uri":["http://zotero.org/users/610747/items/TZU929TF"],"itemData":{"id":1152,"type":"article-journal","title":"Attentional Bias and Mood Persistence as Prospective Predictors of Dysphoria","container-title":"Cognitive Therapy and Research","page":"619-637","volume":"27","issue":"6","source":"link.springer.com","abstract":"This study examined whether either a negative attentional bias or mood persistence would interact with intervening life stress to predict future increases in dysphoria among college students (N = 77). Dysphoria was assessed in the lab, and then attentional bias was measured with a dot-probe task before and after a negative mood induction. Mood recovery following the induction was also assessed. Seven weeks later, dysphoria and intervening life stress were measured. Prior shifts in attention toward negative information following a negative mood induction interacted with intervening life stress to predict increases in dysphoria 7 weeks later. Slower mood recovery following the mood induction also combined with intervening life stress to predict increased dysphoria at follow-up. These vulnerabilities each explained unique variance in follow-up dysphoria. Results suggest that both attentional bias and mood persistence may have significant roles in depression susceptibility.","DOI":"10.1023/A:1026347610928","ISSN":"0147-5916, 1573-2819","journalAbbreviation":"Cognitive Therapy and Research","language":"en","author":[{"family":"Beevers","given":"Christopher G."},{"family":"Carver","given":"Charles S."}],"issued":{"date-parts":[["2003",12]]}}}],"schema":"https://github.com/citation-style-language/schema/raw/master/csl-citation.json"} </w:instrText>
      </w:r>
      <w:r w:rsidR="007B0818" w:rsidRPr="0082392C">
        <w:rPr>
          <w:rFonts w:ascii="Times New Roman" w:eastAsia="Yu Mincho" w:hAnsi="Times New Roman" w:cs="Times New Roman"/>
          <w:sz w:val="24"/>
          <w:szCs w:val="24"/>
        </w:rPr>
        <w:fldChar w:fldCharType="separate"/>
      </w:r>
      <w:r w:rsidR="00DE1F4E" w:rsidRPr="0082392C">
        <w:rPr>
          <w:rFonts w:ascii="Times New Roman" w:hAnsi="Times New Roman" w:cs="Times New Roman"/>
          <w:sz w:val="24"/>
          <w:szCs w:val="24"/>
        </w:rPr>
        <w:t>[17]</w:t>
      </w:r>
      <w:r w:rsidR="007B0818" w:rsidRPr="0082392C">
        <w:rPr>
          <w:rFonts w:ascii="Times New Roman" w:eastAsia="Yu Mincho" w:hAnsi="Times New Roman" w:cs="Times New Roman"/>
          <w:sz w:val="24"/>
          <w:szCs w:val="24"/>
        </w:rPr>
        <w:fldChar w:fldCharType="end"/>
      </w:r>
      <w:r w:rsidR="00AC6C1C" w:rsidRPr="0082392C">
        <w:rPr>
          <w:rFonts w:ascii="Times New Roman" w:hAnsi="Times New Roman" w:cs="Times New Roman"/>
          <w:sz w:val="24"/>
          <w:szCs w:val="24"/>
        </w:rPr>
        <w:t>, and soldiers</w:t>
      </w:r>
      <w:r w:rsidR="00925978" w:rsidRPr="0082392C">
        <w:rPr>
          <w:rFonts w:ascii="Times New Roman" w:hAnsi="Times New Roman" w:cs="Times New Roman"/>
          <w:sz w:val="24"/>
          <w:szCs w:val="24"/>
        </w:rPr>
        <w:t xml:space="preserve"> </w:t>
      </w:r>
      <w:r w:rsidR="007B0818" w:rsidRPr="0082392C">
        <w:rPr>
          <w:rFonts w:ascii="Times New Roman" w:eastAsia="Yu Mincho" w:hAnsi="Times New Roman" w:cs="Times New Roman"/>
          <w:sz w:val="24"/>
          <w:szCs w:val="24"/>
        </w:rPr>
        <w:fldChar w:fldCharType="begin"/>
      </w:r>
      <w:r w:rsidR="00300D3B" w:rsidRPr="0082392C">
        <w:rPr>
          <w:rFonts w:ascii="Times New Roman" w:eastAsia="Yu Mincho" w:hAnsi="Times New Roman" w:cs="Times New Roman"/>
          <w:sz w:val="24"/>
          <w:szCs w:val="24"/>
        </w:rPr>
        <w:instrText xml:space="preserve"> ADDIN ZOTERO_ITEM CSL_CITATION {"citationID":"anttih0abq","properties":{"formattedCitation":"[18]","plainCitation":"[18]","noteIndex":0},"citationItems":[{"id":2847,"uris":["http://zotero.org/users/610747/items/78F8EXQ8"],"uri":["http://zotero.org/users/610747/items/78F8EXQ8"],"itemData":{"id":2847,"type":"article-journal","title":"Association of Predeployment Gaze Bias for Emotion Stimuli With Later Symptoms of PTSD and Depression in Soldiers Deployed in Iraq","container-title":"American Journal of Psychiatry","page":"735-741","volume":"168","issue":"7","source":"ajp.psychiatryonline.org (Atypon)","abstract":"Objective:Biased processing of emotion stimuli is thought to confer vulnerability to psychopathology, but few longitudinal studies of this link have been conducted. The authors examined the relationship between predeployment gaze bias for emotion stimuli and later symptoms of posttraumatic stress disorder (PTSD) and depression in soldiers deployed to Iraq. Method:An eye-tracking paradigm was used to assess line of gaze in 139 soldiers while they viewed a two-by-two matrix of fearful, sad, happy, and neutral facial expressions before they were deployed to Iraq. Once they were deployed, the soldiers periodically reported on their levels of war zone stress exposure and symptoms of PTSD and depression. Results:War zone stress exposure predicted higher scores on PTSD and depression symptom measures; however, eye gaze bias moderated this relationship. In soldiers with war zone stress exposure, shorter mean fixation time when viewing fearful faces predicted higher PTSD symptom scores, and greater total fixation time and longer mean fixation time for sad faces predicted higher depressive symptom scores. Conclusions:Biased processing of emotion stimuli, as measured by gaze bias, appears to confer vulnerability to symptoms of PTSD and depression in soldiers who experience war zone stress.","DOI":"10.1176/appi.ajp.2011.10091309","ISSN":"0002-953X","journalAbbreviation":"AJP","author":[{"family":"Beevers","given":"Christopher G."},{"family":"Lee","given":"Han-Joo"},{"family":"Wells","given":"Tony T."},{"family":"Ellis","given":"Alissa J."},{"family":"Telch","given":"Michael J."}],"issued":{"date-parts":[["2011",7,1]]}}}],"schema":"https://github.com/citation-style-language/schema/raw/master/csl-citation.json"} </w:instrText>
      </w:r>
      <w:r w:rsidR="007B0818" w:rsidRPr="0082392C">
        <w:rPr>
          <w:rFonts w:ascii="Times New Roman" w:eastAsia="Yu Mincho" w:hAnsi="Times New Roman" w:cs="Times New Roman"/>
          <w:sz w:val="24"/>
          <w:szCs w:val="24"/>
        </w:rPr>
        <w:fldChar w:fldCharType="separate"/>
      </w:r>
      <w:r w:rsidR="00DE1F4E" w:rsidRPr="0082392C">
        <w:rPr>
          <w:rFonts w:ascii="Times New Roman" w:hAnsi="Times New Roman" w:cs="Times New Roman"/>
          <w:sz w:val="24"/>
          <w:szCs w:val="24"/>
        </w:rPr>
        <w:t>[18]</w:t>
      </w:r>
      <w:r w:rsidR="007B0818" w:rsidRPr="0082392C">
        <w:rPr>
          <w:rFonts w:ascii="Times New Roman" w:eastAsia="Yu Mincho" w:hAnsi="Times New Roman" w:cs="Times New Roman"/>
          <w:sz w:val="24"/>
          <w:szCs w:val="24"/>
        </w:rPr>
        <w:fldChar w:fldCharType="end"/>
      </w:r>
      <w:r w:rsidR="00AC6C1C" w:rsidRPr="0082392C">
        <w:rPr>
          <w:rFonts w:ascii="Times New Roman" w:hAnsi="Times New Roman" w:cs="Times New Roman"/>
          <w:sz w:val="24"/>
          <w:szCs w:val="24"/>
        </w:rPr>
        <w:t>. Thes</w:t>
      </w:r>
      <w:r w:rsidR="00EB6B47" w:rsidRPr="0082392C">
        <w:rPr>
          <w:rFonts w:ascii="Times New Roman" w:hAnsi="Times New Roman" w:cs="Times New Roman"/>
          <w:sz w:val="24"/>
          <w:szCs w:val="24"/>
        </w:rPr>
        <w:t xml:space="preserve">e findings collectively </w:t>
      </w:r>
      <w:r w:rsidR="00D604EC" w:rsidRPr="0082392C">
        <w:rPr>
          <w:rFonts w:ascii="Times New Roman" w:hAnsi="Times New Roman" w:cs="Times New Roman"/>
          <w:sz w:val="24"/>
          <w:szCs w:val="24"/>
        </w:rPr>
        <w:t xml:space="preserve">suggest an </w:t>
      </w:r>
      <w:r w:rsidR="00EB6B47" w:rsidRPr="0082392C">
        <w:rPr>
          <w:rFonts w:ascii="Times New Roman" w:hAnsi="Times New Roman" w:cs="Times New Roman"/>
          <w:sz w:val="24"/>
          <w:szCs w:val="24"/>
        </w:rPr>
        <w:t xml:space="preserve">association between depression and negatively biased attention. </w:t>
      </w:r>
    </w:p>
    <w:p w14:paraId="1F997A1E" w14:textId="121F8537" w:rsidR="00921A7C" w:rsidRPr="0082392C" w:rsidRDefault="009955E4" w:rsidP="00921A48">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r>
      <w:r w:rsidR="00243AF5" w:rsidRPr="0082392C">
        <w:rPr>
          <w:rFonts w:ascii="Times New Roman" w:hAnsi="Times New Roman" w:cs="Times New Roman"/>
          <w:sz w:val="24"/>
          <w:szCs w:val="24"/>
        </w:rPr>
        <w:t xml:space="preserve">Building upon </w:t>
      </w:r>
      <w:r w:rsidR="000129D8" w:rsidRPr="0082392C">
        <w:rPr>
          <w:rFonts w:ascii="Times New Roman" w:hAnsi="Times New Roman" w:cs="Times New Roman"/>
          <w:sz w:val="24"/>
          <w:szCs w:val="24"/>
        </w:rPr>
        <w:t xml:space="preserve">these correlational findings, </w:t>
      </w:r>
      <w:r w:rsidR="7A5471EC" w:rsidRPr="0082392C">
        <w:rPr>
          <w:rFonts w:ascii="Times New Roman" w:hAnsi="Times New Roman" w:cs="Times New Roman"/>
          <w:sz w:val="24"/>
          <w:szCs w:val="24"/>
        </w:rPr>
        <w:t xml:space="preserve">studies that have </w:t>
      </w:r>
      <w:r w:rsidR="00390908" w:rsidRPr="0082392C">
        <w:rPr>
          <w:rFonts w:ascii="Times New Roman" w:hAnsi="Times New Roman" w:cs="Times New Roman"/>
          <w:sz w:val="24"/>
          <w:szCs w:val="24"/>
        </w:rPr>
        <w:t>experimentally modif</w:t>
      </w:r>
      <w:r w:rsidR="7A5471EC" w:rsidRPr="0082392C">
        <w:rPr>
          <w:rFonts w:ascii="Times New Roman" w:hAnsi="Times New Roman" w:cs="Times New Roman"/>
          <w:sz w:val="24"/>
          <w:szCs w:val="24"/>
        </w:rPr>
        <w:t>ied</w:t>
      </w:r>
      <w:r w:rsidR="00390908" w:rsidRPr="0082392C">
        <w:rPr>
          <w:rFonts w:ascii="Times New Roman" w:hAnsi="Times New Roman" w:cs="Times New Roman"/>
          <w:sz w:val="24"/>
          <w:szCs w:val="24"/>
        </w:rPr>
        <w:t xml:space="preserve"> </w:t>
      </w:r>
      <w:r w:rsidR="00710DB8" w:rsidRPr="0082392C">
        <w:rPr>
          <w:rFonts w:ascii="Times New Roman" w:hAnsi="Times New Roman" w:cs="Times New Roman"/>
          <w:sz w:val="24"/>
          <w:szCs w:val="24"/>
        </w:rPr>
        <w:t>negatively biased attention</w:t>
      </w:r>
      <w:r w:rsidR="00390908" w:rsidRPr="0082392C">
        <w:rPr>
          <w:rFonts w:ascii="Times New Roman" w:hAnsi="Times New Roman" w:cs="Times New Roman"/>
          <w:sz w:val="24"/>
          <w:szCs w:val="24"/>
        </w:rPr>
        <w:t xml:space="preserve"> (i.e., attention bias modification; ABM) </w:t>
      </w:r>
      <w:r w:rsidR="00DF1605" w:rsidRPr="0082392C">
        <w:rPr>
          <w:rFonts w:ascii="Times New Roman" w:hAnsi="Times New Roman" w:cs="Times New Roman"/>
          <w:sz w:val="24"/>
          <w:szCs w:val="24"/>
        </w:rPr>
        <w:t>ha</w:t>
      </w:r>
      <w:r w:rsidR="0F4BD8FD" w:rsidRPr="0082392C">
        <w:rPr>
          <w:rFonts w:ascii="Times New Roman" w:hAnsi="Times New Roman" w:cs="Times New Roman"/>
          <w:sz w:val="24"/>
          <w:szCs w:val="24"/>
        </w:rPr>
        <w:t>ve</w:t>
      </w:r>
      <w:r w:rsidR="00DF1605" w:rsidRPr="0082392C">
        <w:rPr>
          <w:rFonts w:ascii="Times New Roman" w:hAnsi="Times New Roman" w:cs="Times New Roman"/>
          <w:sz w:val="24"/>
          <w:szCs w:val="24"/>
        </w:rPr>
        <w:t xml:space="preserve"> </w:t>
      </w:r>
      <w:r w:rsidR="0F4BD8FD" w:rsidRPr="0082392C">
        <w:rPr>
          <w:rFonts w:ascii="Times New Roman" w:hAnsi="Times New Roman" w:cs="Times New Roman"/>
          <w:sz w:val="24"/>
          <w:szCs w:val="24"/>
        </w:rPr>
        <w:t xml:space="preserve">shown </w:t>
      </w:r>
      <w:r w:rsidR="00DF1605" w:rsidRPr="0082392C">
        <w:rPr>
          <w:rFonts w:ascii="Times New Roman" w:hAnsi="Times New Roman" w:cs="Times New Roman"/>
          <w:sz w:val="24"/>
          <w:szCs w:val="24"/>
        </w:rPr>
        <w:t>that ABM reduces</w:t>
      </w:r>
      <w:r w:rsidR="00A1359C" w:rsidRPr="0082392C">
        <w:rPr>
          <w:rFonts w:ascii="Times New Roman" w:hAnsi="Times New Roman" w:cs="Times New Roman"/>
          <w:sz w:val="24"/>
          <w:szCs w:val="24"/>
        </w:rPr>
        <w:t xml:space="preserve"> depression symptoms </w:t>
      </w:r>
      <w:r w:rsidR="00DF1605" w:rsidRPr="0082392C">
        <w:rPr>
          <w:rFonts w:ascii="Times New Roman" w:hAnsi="Times New Roman" w:cs="Times New Roman"/>
          <w:sz w:val="24"/>
          <w:szCs w:val="24"/>
        </w:rPr>
        <w:t xml:space="preserve">and </w:t>
      </w:r>
      <w:r w:rsidR="00A1359C" w:rsidRPr="0082392C">
        <w:rPr>
          <w:rFonts w:ascii="Times New Roman" w:hAnsi="Times New Roman" w:cs="Times New Roman"/>
          <w:sz w:val="24"/>
          <w:szCs w:val="24"/>
        </w:rPr>
        <w:t>depression risk</w:t>
      </w:r>
      <w:r w:rsidR="00925978" w:rsidRPr="0082392C">
        <w:rPr>
          <w:rFonts w:ascii="Times New Roman" w:hAnsi="Times New Roman" w:cs="Times New Roman"/>
          <w:sz w:val="24"/>
          <w:szCs w:val="24"/>
        </w:rPr>
        <w:t xml:space="preserve"> </w:t>
      </w:r>
      <w:r w:rsidR="00DE1F4E" w:rsidRPr="0082392C">
        <w:rPr>
          <w:rFonts w:ascii="Times New Roman" w:eastAsia="Yu Mincho" w:hAnsi="Times New Roman" w:cs="Times New Roman"/>
          <w:sz w:val="24"/>
          <w:szCs w:val="24"/>
        </w:rPr>
        <w:fldChar w:fldCharType="begin"/>
      </w:r>
      <w:r w:rsidR="00DE1F4E" w:rsidRPr="0082392C">
        <w:rPr>
          <w:rFonts w:ascii="Times New Roman" w:eastAsia="Yu Mincho" w:hAnsi="Times New Roman" w:cs="Times New Roman"/>
          <w:sz w:val="24"/>
          <w:szCs w:val="24"/>
        </w:rPr>
        <w:instrText xml:space="preserve"> ADDIN ZOTERO_ITEM CSL_CITATION {"citationID":"h339IFM0","properties":{"formattedCitation":"[19\\uc0\\u8211{}22]","plainCitation":"[19–22]","noteIndex":0},"citationItems":[{"id":114,"uris":["http://zotero.org/users/610747/items/45TDCMKB"],"uri":["http://zotero.org/users/610747/items/45TDCMKB"],"itemData":{"id":114,"type":"article-journal","title":"Attention bias modification for major depressive disorder: Effects on attention bias, resting state connectivity, and symptom change","container-title":"Journal of Abnormal Psychology","page":"463-475","volume":"124","issue":"3","source":"APA PsycNET","abstract":"Cognitive theories of depression posit that selective attention for negative information contributes to the maintenance of depression. The current study experimentally tested this idea by randomly assigning adults with Major Depressive Disorder (MDD) to 4 weeks of computer-based attention bias modification designed to reduce negative attention bias or 4 weeks of placebo attention training. Findings indicate that compared to placebo training, attention bias modification reduced negative attention bias and increased resting-state connectivity within a neural circuit (i.e., middle frontal gyrus and dorsal anterior cingulate cortex) that supports control over emotional information. Further, pre- to post-training change in negative attention bias was significantly correlated with depression symptom change only in the active training condition. Exploratory analyses indicated that pre- to post-training changes in resting state connectivity within a circuit associated with sustained attention to visual information (i.e., precuenus and middle frontal gyrus) contributed to symptom improvement in the placebo condition. Importantly, depression symptoms did not change differentially between the training groups—overall, a 40% decrease in symptoms was observed across attention training conditions. Findings suggest that negative attention bias is associated with the maintenance of depression; however, deficits in general attentional control may also maintain depression symptoms, as evidenced by resting state connectivity and depression symptom improvement in the placebo training condition.","DOI":"10.1037/abn0000049","ISSN":"1939-1846(Electronic);0021-843X(Print)","shortTitle":"Attention bias modification for major depressive disorder","author":[{"family":"Beevers","given":"Christopher G."},{"family":"Clasen","given":"Peter C."},{"family":"Enock","given":"Philip M."},{"family":"Schnyer","given":"David M."}],"issued":{"date-parts":[["2015"]]}}},{"id":2852,"uris":["http://zotero.org/users/610747/items/6K94U982"],"uri":["http://zotero.org/users/610747/items/6K94U982"],"itemData":{"id":2852,"type":"article-journal","title":"Biased attention and dysphoria: Manipulating selective attention reduces subsequent depressive symptoms","container-title":"Cognition and Emotion","page":"719-728","volume":"24","issue":"4","source":"Taylor and Francis+NEJM","abstract":"Selective attention for dysphoric stimuli has been observed in individuals with depression and those at risk for depression. To date, no studies have investigated the effects of directly manipulating selective attention for dysphoric stimuli on depressive symptoms. Mild to moderately depressed college students (N=34) were randomly assigned to complete 4 sessions of either attention training (AT) or no training (NT) during a two-week period. Participants completed self-reported assessments of depressive symptoms at baseline, post-training, and follow-up. Participants in the AT condition had a significantly greater decrease in depressive symptoms from baseline to follow-up than participants in the NT condition. This group difference was mediated by change in attention bias. Our findings suggest that biased attention may have a causal role in the maintenance of depressive symptoms.","DOI":"10.1080/02699930802652388","ISSN":"0269-9931","shortTitle":"Biased attention and dysphoria","author":[{"family":"Wells","given":"Tony T."},{"family":"Beevers","given":"Christopher G."}],"issued":{"date-parts":[["2010",6,1]]}}},{"id":2858,"uris":["http://zotero.org/users/610747/items/QNCA8CSZ"],"uri":["http://zotero.org/users/610747/items/QNCA8CSZ"],"itemData":{"id":2858,"type":"article-journal","title":"Attention Bias Modification training in individuals with depressive symptoms: A randomized controlled trial","container-title":"Journal of Behavior Therapy and Experimental Psychiatry","collection-title":"Cognitive bias modification: Challenges and new directions","page":"101-111","volume":"49","source":"ScienceDirect","abstract":"Negative attentional biases are often considered to have a causal role in the onset and maintenance of depressive symptoms. This suggests that reduction of such biases may be a plausible strategy in the treatment of depressive symptoms. The present clinical randomized controlled trial examined long-term effects of a computerized attention bias modification (ABM) procedure on individuals with elevated depressive symptoms. In a double-blind study design, 77 individuals with ongoing mild to severe symptoms of depression were randomly assigned to one of three conditions: 1) ABM training (n = 27); 2) placebo (n = 27); 3) assessment-only (n = 23). In both the ABM and placebo conditions, participants completed 8 sessions of 216-trials (1728 in total) during a 2-week period. Assessments were conducted at pre-training and post-training (0, 2, 4, 8-week, 3, 7-month follow-ups). Change in depressive symptoms and restoration of asymptomatic level were the primary outcome measures. In the ABM, but not the other two conditions, significant reductions in depressive symptoms were found at post-training and maintained during the 3-month follow-up. Importantly, more participants remained asymptomatic in the ABM condition, as compared to the other two conditions, from post-training to 7-month follow-up. ABM also significantly reduced secondary outcome measures including rumination and trait anxiety, and notably, the ABM effect on reducing depressive symptoms was mediated by rumination. Generalization of the findings may be limited because the present sample included only college students. The ABM effect on reducing depressive symptoms was maintained for at least 3-month duration in individuals with elevated depressive symptoms, and these results suggest that ABM may be a useful tool for the prevention of depressive symptoms. NCT01628016.","DOI":"10.1016/j.jbtep.2014.08.005","ISSN":"0005-7916","shortTitle":"Attention Bias Modification training in individuals with depressive symptoms","journalAbbreviation":"Journal of Behavior Therapy and Experimental Psychiatry","author":[{"family":"Yang","given":"Wenhui"},{"family":"Ding","given":"Zhirui"},{"family":"Dai","given":"Ting"},{"family":"Peng","given":"Fang"},{"family":"Zhang","given":"John X."}],"issued":{"date-parts":[["2015",12,1]]}}},{"id":2860,"uris":["http://zotero.org/users/610747/items/E78HEP6X"],"uri":["http://zotero.org/users/610747/items/E78HEP6X"],"itemData":{"id":2860,"type":"article-journal","title":"Attention Bias Modification Treatment for Adolescents With Major Depression: A Randomized Controlled Trial","container-title":"Journal of the American Academy of Child &amp; Adolescent Psychiatry","page":"208-218.e2","volume":"55","issue":"3","source":"ScienceDirect","abstract":"Attention bias modification (ABM) is a promising treatment for depression, but trial data remain restricted to adults. The present trial examined effects of ABM on adolescent depression. A total of 45 adolescents with major depressive disorder (MDD), selected from a school population (n = 2,731) using a 2-stage case-finding procedure, were randomized to an active ABM intervention (n = 23) or placebo ABM training (n = 22). In the active condition, participants completed a neutral ABM over 2 weeks for 8 sessions (320 trials each) to shift attention away from sad words to neutral words. At a 9-week follow-up, they received a positive ABM for 2 weeks with 4 more sessions (480 trials each), shifting attention to positive words. The placebo training used the same tasks but shifted attention toward neutral and sad words equally often. Attentional biases and clinical status determined by semi-structured interviews and questionnaires were obtained before and after each training. Depressive symptoms were reassessed at 8- and 12-month follow-ups. Greater reductions in attentional bias score and clinician-rated depressive symptoms were found for active ABM compared with placebo after initial neutral ABM. More participants no longer met diagnostic criteria for MDD in active ABM than in placebo. Greater reductions in self-reported depressive and anxious symptoms at the 12-month follow-up were also found in active ABM compared with placebo. ABM may be a potential treatment tool for mild to moderate adolescent major depression. Clinical trial registration information—Attention Bias Modification Treatment for Major Depressive Disorder in Adolescents: A Randomized Controlled Trial; http://clinicaltrials.gov/; NCT02078258.","DOI":"10.1016/j.jaac.2015.12.005","ISSN":"0890-8567","shortTitle":"Attention Bias Modification Treatment for Adolescents With Major Depression","journalAbbreviation":"Journal of the American Academy of Child &amp; Adolescent Psychiatry","author":[{"family":"Yang","given":"Wenhui"},{"family":"Zhang","given":"John X."},{"family":"Ding","given":"Zhirui"},{"family":"Xiao","given":"Lihui"}],"issued":{"date-parts":[["2016",3,1]]}}}],"schema":"https://github.com/citation-style-language/schema/raw/master/csl-citation.json"} </w:instrText>
      </w:r>
      <w:r w:rsidR="00DE1F4E" w:rsidRPr="0082392C">
        <w:rPr>
          <w:rFonts w:ascii="Times New Roman" w:eastAsia="Yu Mincho" w:hAnsi="Times New Roman" w:cs="Times New Roman"/>
          <w:sz w:val="24"/>
          <w:szCs w:val="24"/>
        </w:rPr>
        <w:fldChar w:fldCharType="separate"/>
      </w:r>
      <w:r w:rsidR="00DE1F4E" w:rsidRPr="0082392C">
        <w:rPr>
          <w:rFonts w:ascii="Times New Roman" w:hAnsi="Times New Roman" w:cs="Times New Roman"/>
          <w:sz w:val="24"/>
          <w:szCs w:val="24"/>
        </w:rPr>
        <w:t>[19–22]</w:t>
      </w:r>
      <w:r w:rsidR="00DE1F4E" w:rsidRPr="0082392C">
        <w:rPr>
          <w:rFonts w:ascii="Times New Roman" w:eastAsia="Yu Mincho" w:hAnsi="Times New Roman" w:cs="Times New Roman"/>
          <w:sz w:val="24"/>
          <w:szCs w:val="24"/>
        </w:rPr>
        <w:fldChar w:fldCharType="end"/>
      </w:r>
      <w:r w:rsidR="008A4834" w:rsidRPr="0082392C">
        <w:rPr>
          <w:rFonts w:ascii="Times New Roman" w:hAnsi="Times New Roman" w:cs="Times New Roman"/>
          <w:sz w:val="24"/>
          <w:szCs w:val="24"/>
        </w:rPr>
        <w:t>. H</w:t>
      </w:r>
      <w:r w:rsidR="003D5F68" w:rsidRPr="0082392C">
        <w:rPr>
          <w:rFonts w:ascii="Times New Roman" w:hAnsi="Times New Roman" w:cs="Times New Roman"/>
          <w:sz w:val="24"/>
          <w:szCs w:val="24"/>
        </w:rPr>
        <w:t>owever, there have been null ABM findings as well</w:t>
      </w:r>
      <w:r w:rsidR="00925978" w:rsidRPr="0082392C">
        <w:rPr>
          <w:rFonts w:ascii="Times New Roman" w:hAnsi="Times New Roman" w:cs="Times New Roman"/>
          <w:sz w:val="24"/>
          <w:szCs w:val="24"/>
        </w:rPr>
        <w:t xml:space="preserve"> </w:t>
      </w:r>
      <w:r w:rsidR="00DE1F4E" w:rsidRPr="0082392C">
        <w:rPr>
          <w:rFonts w:ascii="Times New Roman" w:eastAsia="Yu Mincho" w:hAnsi="Times New Roman" w:cs="Times New Roman"/>
          <w:sz w:val="24"/>
          <w:szCs w:val="24"/>
        </w:rPr>
        <w:fldChar w:fldCharType="begin"/>
      </w:r>
      <w:r w:rsidR="00DE1F4E" w:rsidRPr="0082392C">
        <w:rPr>
          <w:rFonts w:ascii="Times New Roman" w:eastAsia="Yu Mincho" w:hAnsi="Times New Roman" w:cs="Times New Roman"/>
          <w:sz w:val="24"/>
          <w:szCs w:val="24"/>
        </w:rPr>
        <w:instrText xml:space="preserve"> ADDIN ZOTERO_ITEM CSL_CITATION {"citationID":"37Nh7s90","properties":{"formattedCitation":"[23]","plainCitation":"[23]","noteIndex":0},"citationItems":[{"id":2855,"uris":["http://zotero.org/users/610747/items/KS9I6FDK"],"uri":["http://zotero.org/users/610747/items/KS9I6FDK"],"itemData":{"id":2855,"type":"article-journal","title":"Attentional bias training in depression: therapeutic effects depend on depression severity","container-title":"Journal of Behavior Therapy and Experimental Psychiatry","page":"265-274","volume":"41","issue":"3","source":"PubMed","abstract":"Depressed individuals show maintained attention to negative information and reduced attention for positive information. Selective biases in information processing are considered to have an important role in the origin, maintenance and recurrence of depressive episodes. In two experiments we investigated the effects of attentional bias manipulation on mood and depressive symptoms. In experiment 1 we investigated the effects of attentional bias manipulation compared to a control procedure in a sample of dysphoric students (N = 48) showing mild to severe levels of depressive symptoms. In experiment 2 we investigated the same attentional training procedure in a sample of depressed in- and outpatients (N = 35). Mild improvements on symptom severity were observed in students showing mild depressive symptoms. However, in students showing moderate to severe depressive symptoms, depressive symptoms increased after the training. No beneficial effects of training on top of therapy and/or medication were found in depressed patients. These results indicate that therapeutic effects of attentional bias modification might be dependent on depression severity.","DOI":"10.1016/j.jbtep.2010.02.004","ISSN":"1873-7943","note":"PMID: 20227062","shortTitle":"Attentional bias training in depression","journalAbbreviation":"J Behav Ther Exp Psychiatry","language":"eng","author":[{"family":"Baert","given":"Saskia"},{"family":"De Raedt","given":"Rudi"},{"family":"Schacht","given":"Rik"},{"family":"Koster","given":"Ernst H. W."}],"issued":{"date-parts":[["2010",9]]}}}],"schema":"https://github.com/citation-style-language/schema/raw/master/csl-citation.json"} </w:instrText>
      </w:r>
      <w:r w:rsidR="00DE1F4E" w:rsidRPr="0082392C">
        <w:rPr>
          <w:rFonts w:ascii="Times New Roman" w:eastAsia="Yu Mincho" w:hAnsi="Times New Roman" w:cs="Times New Roman"/>
          <w:sz w:val="24"/>
          <w:szCs w:val="24"/>
        </w:rPr>
        <w:fldChar w:fldCharType="separate"/>
      </w:r>
      <w:r w:rsidR="00DE1F4E" w:rsidRPr="0082392C">
        <w:rPr>
          <w:rFonts w:ascii="Times New Roman" w:hAnsi="Times New Roman" w:cs="Times New Roman"/>
          <w:sz w:val="24"/>
          <w:szCs w:val="24"/>
        </w:rPr>
        <w:t>[23]</w:t>
      </w:r>
      <w:r w:rsidR="00DE1F4E" w:rsidRPr="0082392C">
        <w:rPr>
          <w:rFonts w:ascii="Times New Roman" w:eastAsia="Yu Mincho" w:hAnsi="Times New Roman" w:cs="Times New Roman"/>
          <w:sz w:val="24"/>
          <w:szCs w:val="24"/>
        </w:rPr>
        <w:fldChar w:fldCharType="end"/>
      </w:r>
      <w:r w:rsidR="00301B3F" w:rsidRPr="0082392C">
        <w:rPr>
          <w:rFonts w:ascii="Times New Roman" w:hAnsi="Times New Roman" w:cs="Times New Roman"/>
          <w:sz w:val="24"/>
          <w:szCs w:val="24"/>
        </w:rPr>
        <w:t xml:space="preserve">. </w:t>
      </w:r>
      <w:r w:rsidR="0072288E" w:rsidRPr="0082392C">
        <w:rPr>
          <w:rFonts w:ascii="Times New Roman" w:hAnsi="Times New Roman" w:cs="Times New Roman"/>
          <w:sz w:val="24"/>
          <w:szCs w:val="24"/>
        </w:rPr>
        <w:t xml:space="preserve">Although </w:t>
      </w:r>
      <w:r w:rsidR="00710DB8" w:rsidRPr="0082392C">
        <w:rPr>
          <w:rFonts w:ascii="Times New Roman" w:hAnsi="Times New Roman" w:cs="Times New Roman"/>
          <w:sz w:val="24"/>
          <w:szCs w:val="24"/>
        </w:rPr>
        <w:t>these preliminary e</w:t>
      </w:r>
      <w:r w:rsidR="0F4BD8FD" w:rsidRPr="0082392C">
        <w:rPr>
          <w:rFonts w:ascii="Times New Roman" w:hAnsi="Times New Roman" w:cs="Times New Roman"/>
          <w:sz w:val="24"/>
          <w:szCs w:val="24"/>
        </w:rPr>
        <w:t>xperiments</w:t>
      </w:r>
      <w:r w:rsidR="00710DB8" w:rsidRPr="0082392C">
        <w:rPr>
          <w:rFonts w:ascii="Times New Roman" w:hAnsi="Times New Roman" w:cs="Times New Roman"/>
          <w:sz w:val="24"/>
          <w:szCs w:val="24"/>
        </w:rPr>
        <w:t xml:space="preserve"> support the hypothesis that negatively biased attention maintains depression, </w:t>
      </w:r>
      <w:r w:rsidR="0072288E" w:rsidRPr="0082392C">
        <w:rPr>
          <w:rFonts w:ascii="Times New Roman" w:hAnsi="Times New Roman" w:cs="Times New Roman"/>
          <w:sz w:val="24"/>
          <w:szCs w:val="24"/>
        </w:rPr>
        <w:t xml:space="preserve">these studies are </w:t>
      </w:r>
      <w:r w:rsidR="00526F5F" w:rsidRPr="0082392C">
        <w:rPr>
          <w:rFonts w:ascii="Times New Roman" w:hAnsi="Times New Roman" w:cs="Times New Roman"/>
          <w:sz w:val="24"/>
          <w:szCs w:val="24"/>
        </w:rPr>
        <w:t>limited</w:t>
      </w:r>
      <w:r w:rsidR="0072288E" w:rsidRPr="0082392C">
        <w:rPr>
          <w:rFonts w:ascii="Times New Roman" w:hAnsi="Times New Roman" w:cs="Times New Roman"/>
          <w:sz w:val="24"/>
          <w:szCs w:val="24"/>
        </w:rPr>
        <w:t xml:space="preserve"> in number and </w:t>
      </w:r>
      <w:r w:rsidR="00A00177" w:rsidRPr="0082392C">
        <w:rPr>
          <w:rFonts w:ascii="Times New Roman" w:hAnsi="Times New Roman" w:cs="Times New Roman"/>
          <w:sz w:val="24"/>
          <w:szCs w:val="24"/>
        </w:rPr>
        <w:t xml:space="preserve">often draw from student samples. </w:t>
      </w:r>
      <w:r w:rsidR="00434FF0" w:rsidRPr="0082392C">
        <w:rPr>
          <w:rFonts w:ascii="Times New Roman" w:hAnsi="Times New Roman" w:cs="Times New Roman"/>
          <w:sz w:val="24"/>
          <w:szCs w:val="24"/>
        </w:rPr>
        <w:t xml:space="preserve">Very few rigorous clinical trials of </w:t>
      </w:r>
      <w:r w:rsidR="0072426D" w:rsidRPr="0082392C">
        <w:rPr>
          <w:rFonts w:ascii="Times New Roman" w:hAnsi="Times New Roman" w:cs="Times New Roman"/>
          <w:sz w:val="24"/>
          <w:szCs w:val="24"/>
        </w:rPr>
        <w:t>ABM</w:t>
      </w:r>
      <w:r w:rsidR="00434FF0" w:rsidRPr="0082392C">
        <w:rPr>
          <w:rFonts w:ascii="Times New Roman" w:hAnsi="Times New Roman" w:cs="Times New Roman"/>
          <w:sz w:val="24"/>
          <w:szCs w:val="24"/>
        </w:rPr>
        <w:t xml:space="preserve"> have been completed with depressed adults. </w:t>
      </w:r>
      <w:r w:rsidR="0F4BD8FD" w:rsidRPr="0082392C">
        <w:rPr>
          <w:rFonts w:ascii="Times New Roman" w:hAnsi="Times New Roman" w:cs="Times New Roman"/>
          <w:sz w:val="24"/>
          <w:szCs w:val="24"/>
        </w:rPr>
        <w:t>Accordingly</w:t>
      </w:r>
      <w:r w:rsidR="00434FF0" w:rsidRPr="0082392C">
        <w:rPr>
          <w:rFonts w:ascii="Times New Roman" w:hAnsi="Times New Roman" w:cs="Times New Roman"/>
          <w:sz w:val="24"/>
          <w:szCs w:val="24"/>
        </w:rPr>
        <w:t xml:space="preserve">, </w:t>
      </w:r>
      <w:r w:rsidR="003D5F68" w:rsidRPr="0082392C">
        <w:rPr>
          <w:rFonts w:ascii="Times New Roman" w:hAnsi="Times New Roman" w:cs="Times New Roman"/>
          <w:sz w:val="24"/>
          <w:szCs w:val="24"/>
        </w:rPr>
        <w:t xml:space="preserve">additional </w:t>
      </w:r>
      <w:r w:rsidR="00FA06AA" w:rsidRPr="0082392C">
        <w:rPr>
          <w:rFonts w:ascii="Times New Roman" w:hAnsi="Times New Roman" w:cs="Times New Roman"/>
          <w:sz w:val="24"/>
          <w:szCs w:val="24"/>
        </w:rPr>
        <w:t xml:space="preserve">experimental </w:t>
      </w:r>
      <w:r w:rsidR="003D5F68" w:rsidRPr="0082392C">
        <w:rPr>
          <w:rFonts w:ascii="Times New Roman" w:hAnsi="Times New Roman" w:cs="Times New Roman"/>
          <w:sz w:val="24"/>
          <w:szCs w:val="24"/>
        </w:rPr>
        <w:t xml:space="preserve">work is required to determine whether </w:t>
      </w:r>
      <w:r w:rsidR="00434FF0" w:rsidRPr="0082392C">
        <w:rPr>
          <w:rFonts w:ascii="Times New Roman" w:hAnsi="Times New Roman" w:cs="Times New Roman"/>
          <w:sz w:val="24"/>
          <w:szCs w:val="24"/>
        </w:rPr>
        <w:t>negatively biased attention maintains depressive episodes, as proposed by theoretical models of depression.</w:t>
      </w:r>
    </w:p>
    <w:p w14:paraId="25A362A8" w14:textId="0BB8DFF6" w:rsidR="000129D8" w:rsidRPr="0082392C" w:rsidRDefault="00921A7C" w:rsidP="00852888">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lastRenderedPageBreak/>
        <w:tab/>
      </w:r>
      <w:r w:rsidR="00F33307" w:rsidRPr="0082392C">
        <w:rPr>
          <w:rFonts w:ascii="Times New Roman" w:hAnsi="Times New Roman" w:cs="Times New Roman"/>
          <w:sz w:val="24"/>
          <w:szCs w:val="24"/>
        </w:rPr>
        <w:t xml:space="preserve">This clinical trial seeks to address this question in a sample of adults with elevated depression severity. </w:t>
      </w:r>
      <w:r w:rsidR="00430021" w:rsidRPr="0082392C">
        <w:rPr>
          <w:rFonts w:ascii="Times New Roman" w:hAnsi="Times New Roman" w:cs="Times New Roman"/>
          <w:sz w:val="24"/>
          <w:szCs w:val="24"/>
        </w:rPr>
        <w:t>Moreover</w:t>
      </w:r>
      <w:r w:rsidR="00A7027E" w:rsidRPr="0082392C">
        <w:rPr>
          <w:rFonts w:ascii="Times New Roman" w:hAnsi="Times New Roman" w:cs="Times New Roman"/>
          <w:sz w:val="24"/>
          <w:szCs w:val="24"/>
        </w:rPr>
        <w:t xml:space="preserve">, this trial will recruit a homogeneous group of depressed individuals who </w:t>
      </w:r>
      <w:r w:rsidR="000129D8" w:rsidRPr="0082392C">
        <w:rPr>
          <w:rFonts w:ascii="Times New Roman" w:hAnsi="Times New Roman" w:cs="Times New Roman"/>
          <w:sz w:val="24"/>
          <w:szCs w:val="24"/>
        </w:rPr>
        <w:t xml:space="preserve">theoretically </w:t>
      </w:r>
      <w:r w:rsidR="008A4834" w:rsidRPr="0082392C">
        <w:rPr>
          <w:rFonts w:ascii="Times New Roman" w:hAnsi="Times New Roman" w:cs="Times New Roman"/>
          <w:sz w:val="24"/>
          <w:szCs w:val="24"/>
        </w:rPr>
        <w:t xml:space="preserve">are more </w:t>
      </w:r>
      <w:r w:rsidR="00A7027E" w:rsidRPr="0082392C">
        <w:rPr>
          <w:rFonts w:ascii="Times New Roman" w:hAnsi="Times New Roman" w:cs="Times New Roman"/>
          <w:sz w:val="24"/>
          <w:szCs w:val="24"/>
        </w:rPr>
        <w:t xml:space="preserve">likely to benefit from </w:t>
      </w:r>
      <w:r w:rsidR="0072426D" w:rsidRPr="0082392C">
        <w:rPr>
          <w:rFonts w:ascii="Times New Roman" w:hAnsi="Times New Roman" w:cs="Times New Roman"/>
          <w:sz w:val="24"/>
          <w:szCs w:val="24"/>
        </w:rPr>
        <w:t>ABM</w:t>
      </w:r>
      <w:r w:rsidR="008A4834" w:rsidRPr="0082392C">
        <w:rPr>
          <w:rFonts w:ascii="Times New Roman" w:hAnsi="Times New Roman" w:cs="Times New Roman"/>
          <w:sz w:val="24"/>
          <w:szCs w:val="24"/>
        </w:rPr>
        <w:t xml:space="preserve"> – i.e., </w:t>
      </w:r>
      <w:r w:rsidR="00A7027E" w:rsidRPr="0082392C">
        <w:rPr>
          <w:rFonts w:ascii="Times New Roman" w:hAnsi="Times New Roman" w:cs="Times New Roman"/>
          <w:sz w:val="24"/>
          <w:szCs w:val="24"/>
        </w:rPr>
        <w:t xml:space="preserve">individuals with elevated symptoms of depression </w:t>
      </w:r>
      <w:r w:rsidR="00A7027E" w:rsidRPr="0082392C">
        <w:rPr>
          <w:rFonts w:ascii="Times New Roman" w:hAnsi="Times New Roman" w:cs="Times New Roman"/>
          <w:i/>
          <w:iCs/>
          <w:sz w:val="24"/>
          <w:szCs w:val="24"/>
        </w:rPr>
        <w:t>and</w:t>
      </w:r>
      <w:r w:rsidR="00A7027E" w:rsidRPr="0082392C">
        <w:rPr>
          <w:rFonts w:ascii="Times New Roman" w:hAnsi="Times New Roman" w:cs="Times New Roman"/>
          <w:sz w:val="24"/>
          <w:szCs w:val="24"/>
        </w:rPr>
        <w:t xml:space="preserve"> </w:t>
      </w:r>
      <w:r w:rsidR="003D5F68" w:rsidRPr="0082392C">
        <w:rPr>
          <w:rFonts w:ascii="Times New Roman" w:hAnsi="Times New Roman" w:cs="Times New Roman"/>
          <w:sz w:val="24"/>
          <w:szCs w:val="24"/>
        </w:rPr>
        <w:t xml:space="preserve">who </w:t>
      </w:r>
      <w:r w:rsidR="00A7027E" w:rsidRPr="0082392C">
        <w:rPr>
          <w:rFonts w:ascii="Times New Roman" w:hAnsi="Times New Roman" w:cs="Times New Roman"/>
          <w:sz w:val="24"/>
          <w:szCs w:val="24"/>
        </w:rPr>
        <w:t xml:space="preserve">exhibit </w:t>
      </w:r>
      <w:r w:rsidR="000129D8" w:rsidRPr="0082392C">
        <w:rPr>
          <w:rFonts w:ascii="Times New Roman" w:hAnsi="Times New Roman" w:cs="Times New Roman"/>
          <w:sz w:val="24"/>
          <w:szCs w:val="24"/>
        </w:rPr>
        <w:t xml:space="preserve">at least modest levels of </w:t>
      </w:r>
      <w:r w:rsidR="00A7027E" w:rsidRPr="0082392C">
        <w:rPr>
          <w:rFonts w:ascii="Times New Roman" w:hAnsi="Times New Roman" w:cs="Times New Roman"/>
          <w:sz w:val="24"/>
          <w:szCs w:val="24"/>
        </w:rPr>
        <w:t>negatively biased attention. Furthermore, t</w:t>
      </w:r>
      <w:r w:rsidR="00B22AEA" w:rsidRPr="0082392C">
        <w:rPr>
          <w:rFonts w:ascii="Times New Roman" w:hAnsi="Times New Roman" w:cs="Times New Roman"/>
          <w:sz w:val="24"/>
          <w:szCs w:val="24"/>
        </w:rPr>
        <w:t xml:space="preserve">o </w:t>
      </w:r>
      <w:r w:rsidR="000129D8" w:rsidRPr="0082392C">
        <w:rPr>
          <w:rFonts w:ascii="Times New Roman" w:hAnsi="Times New Roman" w:cs="Times New Roman"/>
          <w:sz w:val="24"/>
          <w:szCs w:val="24"/>
        </w:rPr>
        <w:t xml:space="preserve">identify putative mediators of ABM and to </w:t>
      </w:r>
      <w:r w:rsidR="00C24D3E" w:rsidRPr="0082392C">
        <w:rPr>
          <w:rFonts w:ascii="Times New Roman" w:hAnsi="Times New Roman" w:cs="Times New Roman"/>
          <w:sz w:val="24"/>
          <w:szCs w:val="24"/>
        </w:rPr>
        <w:t xml:space="preserve">test </w:t>
      </w:r>
      <w:r w:rsidR="007E4822" w:rsidRPr="0082392C">
        <w:rPr>
          <w:rFonts w:ascii="Times New Roman" w:hAnsi="Times New Roman" w:cs="Times New Roman"/>
          <w:sz w:val="24"/>
          <w:szCs w:val="24"/>
        </w:rPr>
        <w:t xml:space="preserve">theoretical models of depression symptom </w:t>
      </w:r>
      <w:r w:rsidR="00A7027E" w:rsidRPr="0082392C">
        <w:rPr>
          <w:rFonts w:ascii="Times New Roman" w:hAnsi="Times New Roman" w:cs="Times New Roman"/>
          <w:sz w:val="24"/>
          <w:szCs w:val="24"/>
        </w:rPr>
        <w:t>maintenance</w:t>
      </w:r>
      <w:r w:rsidR="00B22AEA" w:rsidRPr="0082392C">
        <w:rPr>
          <w:rFonts w:ascii="Times New Roman" w:hAnsi="Times New Roman" w:cs="Times New Roman"/>
          <w:sz w:val="24"/>
          <w:szCs w:val="24"/>
        </w:rPr>
        <w:t xml:space="preserve">, this study </w:t>
      </w:r>
      <w:r w:rsidR="00FA06AA" w:rsidRPr="0082392C">
        <w:rPr>
          <w:rFonts w:ascii="Times New Roman" w:hAnsi="Times New Roman" w:cs="Times New Roman"/>
          <w:sz w:val="24"/>
          <w:szCs w:val="24"/>
        </w:rPr>
        <w:t xml:space="preserve">adopts an experimental therapeutics approach and </w:t>
      </w:r>
      <w:r w:rsidR="00B22AEA" w:rsidRPr="0082392C">
        <w:rPr>
          <w:rFonts w:ascii="Times New Roman" w:hAnsi="Times New Roman" w:cs="Times New Roman"/>
          <w:sz w:val="24"/>
          <w:szCs w:val="24"/>
        </w:rPr>
        <w:t xml:space="preserve">examines whether ABM reduces negatively biased attention and functional connectivity </w:t>
      </w:r>
      <w:r w:rsidR="00D460CC" w:rsidRPr="0082392C">
        <w:rPr>
          <w:rFonts w:ascii="Times New Roman" w:hAnsi="Times New Roman" w:cs="Times New Roman"/>
          <w:sz w:val="24"/>
          <w:szCs w:val="24"/>
        </w:rPr>
        <w:t xml:space="preserve">within neural circuits </w:t>
      </w:r>
      <w:r w:rsidR="00FA06AA" w:rsidRPr="0082392C">
        <w:rPr>
          <w:rFonts w:ascii="Times New Roman" w:hAnsi="Times New Roman" w:cs="Times New Roman"/>
          <w:sz w:val="24"/>
          <w:szCs w:val="24"/>
        </w:rPr>
        <w:t xml:space="preserve">thought to support </w:t>
      </w:r>
      <w:r w:rsidR="00D460CC" w:rsidRPr="0082392C">
        <w:rPr>
          <w:rFonts w:ascii="Times New Roman" w:hAnsi="Times New Roman" w:cs="Times New Roman"/>
          <w:sz w:val="24"/>
          <w:szCs w:val="24"/>
        </w:rPr>
        <w:t xml:space="preserve">negatively biased attention (e.g., </w:t>
      </w:r>
      <w:r w:rsidR="00FA06AA" w:rsidRPr="0082392C">
        <w:rPr>
          <w:rFonts w:ascii="Times New Roman" w:hAnsi="Times New Roman" w:cs="Times New Roman"/>
          <w:sz w:val="24"/>
          <w:szCs w:val="24"/>
        </w:rPr>
        <w:t xml:space="preserve">connectivity between </w:t>
      </w:r>
      <w:r w:rsidR="00C279CB" w:rsidRPr="0082392C">
        <w:rPr>
          <w:rFonts w:ascii="Times New Roman" w:hAnsi="Times New Roman" w:cs="Times New Roman"/>
          <w:sz w:val="24"/>
          <w:szCs w:val="24"/>
        </w:rPr>
        <w:t xml:space="preserve">lateral </w:t>
      </w:r>
      <w:r w:rsidR="00D460CC" w:rsidRPr="0082392C">
        <w:rPr>
          <w:rFonts w:ascii="Times New Roman" w:hAnsi="Times New Roman" w:cs="Times New Roman"/>
          <w:sz w:val="24"/>
          <w:szCs w:val="24"/>
        </w:rPr>
        <w:t>prefrontal cortices</w:t>
      </w:r>
      <w:r w:rsidR="00C279CB" w:rsidRPr="0082392C">
        <w:rPr>
          <w:rFonts w:ascii="Times New Roman" w:hAnsi="Times New Roman" w:cs="Times New Roman"/>
          <w:sz w:val="24"/>
          <w:szCs w:val="24"/>
        </w:rPr>
        <w:t xml:space="preserve"> and the anterior cingulate cortex</w:t>
      </w:r>
      <w:r w:rsidR="00F6131E">
        <w:rPr>
          <w:rFonts w:ascii="Times New Roman" w:hAnsi="Times New Roman" w:cs="Times New Roman"/>
          <w:sz w:val="24"/>
          <w:szCs w:val="24"/>
        </w:rPr>
        <w:t xml:space="preserve"> </w:t>
      </w:r>
      <w:r w:rsidR="00AD1771" w:rsidRPr="0082392C">
        <w:rPr>
          <w:rFonts w:ascii="Times New Roman" w:hAnsi="Times New Roman" w:cs="Times New Roman"/>
          <w:sz w:val="24"/>
          <w:szCs w:val="24"/>
        </w:rPr>
        <w:fldChar w:fldCharType="begin"/>
      </w:r>
      <w:r w:rsidR="00AD1771" w:rsidRPr="0082392C">
        <w:rPr>
          <w:rFonts w:ascii="Times New Roman" w:hAnsi="Times New Roman" w:cs="Times New Roman"/>
          <w:sz w:val="24"/>
          <w:szCs w:val="24"/>
        </w:rPr>
        <w:instrText xml:space="preserve"> ADDIN ZOTERO_ITEM CSL_CITATION {"citationID":"a29kfgdjjc8","properties":{"formattedCitation":"[19]","plainCitation":"[19]","noteIndex":0},"citationItems":[{"id":114,"uris":["http://zotero.org/users/610747/items/45TDCMKB"],"uri":["http://zotero.org/users/610747/items/45TDCMKB"],"itemData":{"id":114,"type":"article-journal","title":"Attention bias modification for major depressive disorder: Effects on attention bias, resting state connectivity, and symptom change","container-title":"Journal of Abnormal Psychology","page":"463-475","volume":"124","issue":"3","source":"APA PsycNET","abstract":"Cognitive theories of depression posit that selective attention for negative information contributes to the maintenance of depression. The current study experimentally tested this idea by randomly assigning adults with Major Depressive Disorder (MDD) to 4 weeks of computer-based attention bias modification designed to reduce negative attention bias or 4 weeks of placebo attention training. Findings indicate that compared to placebo training, attention bias modification reduced negative attention bias and increased resting-state connectivity within a neural circuit (i.e., middle frontal gyrus and dorsal anterior cingulate cortex) that supports control over emotional information. Further, pre- to post-training change in negative attention bias was significantly correlated with depression symptom change only in the active training condition. Exploratory analyses indicated that pre- to post-training changes in resting state connectivity within a circuit associated with sustained attention to visual information (i.e., precuenus and middle frontal gyrus) contributed to symptom improvement in the placebo condition. Importantly, depression symptoms did not change differentially between the training groups—overall, a 40% decrease in symptoms was observed across attention training conditions. Findings suggest that negative attention bias is associated with the maintenance of depression; however, deficits in general attentional control may also maintain depression symptoms, as evidenced by resting state connectivity and depression symptom improvement in the placebo training condition.","DOI":"10.1037/abn0000049","ISSN":"1939-1846(Electronic);0021-843X(Print)","shortTitle":"Attention bias modification for major depressive disorder","author":[{"family":"Beevers","given":"Christopher G."},{"family":"Clasen","given":"Peter C."},{"family":"Enock","given":"Philip M."},{"family":"Schnyer","given":"David M."}],"issued":{"date-parts":[["2015"]]}}}],"schema":"https://github.com/citation-style-language/schema/raw/master/csl-citation.json"} </w:instrText>
      </w:r>
      <w:r w:rsidR="00AD1771" w:rsidRPr="0082392C">
        <w:rPr>
          <w:rFonts w:ascii="Times New Roman" w:hAnsi="Times New Roman" w:cs="Times New Roman"/>
          <w:sz w:val="24"/>
          <w:szCs w:val="24"/>
        </w:rPr>
        <w:fldChar w:fldCharType="separate"/>
      </w:r>
      <w:r w:rsidR="00AD1771" w:rsidRPr="0082392C">
        <w:rPr>
          <w:rFonts w:ascii="Times New Roman" w:hAnsi="Times New Roman" w:cs="Times New Roman"/>
          <w:sz w:val="24"/>
          <w:szCs w:val="24"/>
        </w:rPr>
        <w:t>[19]</w:t>
      </w:r>
      <w:r w:rsidR="00AD1771" w:rsidRPr="0082392C">
        <w:rPr>
          <w:rFonts w:ascii="Times New Roman" w:hAnsi="Times New Roman" w:cs="Times New Roman"/>
          <w:sz w:val="24"/>
          <w:szCs w:val="24"/>
        </w:rPr>
        <w:fldChar w:fldCharType="end"/>
      </w:r>
      <w:r w:rsidR="00097217" w:rsidRPr="0082392C">
        <w:rPr>
          <w:rFonts w:ascii="Times New Roman" w:hAnsi="Times New Roman" w:cs="Times New Roman"/>
          <w:sz w:val="24"/>
          <w:szCs w:val="24"/>
        </w:rPr>
        <w:t>)</w:t>
      </w:r>
      <w:r w:rsidR="000129D8" w:rsidRPr="0082392C">
        <w:rPr>
          <w:rFonts w:ascii="Times New Roman" w:hAnsi="Times New Roman" w:cs="Times New Roman"/>
          <w:sz w:val="24"/>
          <w:szCs w:val="24"/>
        </w:rPr>
        <w:t xml:space="preserve">. More specifically, we will examine whether </w:t>
      </w:r>
      <w:r w:rsidR="00097217" w:rsidRPr="0082392C">
        <w:rPr>
          <w:rFonts w:ascii="Times New Roman" w:hAnsi="Times New Roman" w:cs="Times New Roman"/>
          <w:sz w:val="24"/>
          <w:szCs w:val="24"/>
        </w:rPr>
        <w:t xml:space="preserve">changes in negatively biased attention </w:t>
      </w:r>
      <w:r w:rsidR="00C279CB" w:rsidRPr="0082392C">
        <w:rPr>
          <w:rFonts w:ascii="Times New Roman" w:hAnsi="Times New Roman" w:cs="Times New Roman"/>
          <w:sz w:val="24"/>
          <w:szCs w:val="24"/>
        </w:rPr>
        <w:t xml:space="preserve">and functional connectivity </w:t>
      </w:r>
      <w:r w:rsidR="000129D8" w:rsidRPr="0082392C">
        <w:rPr>
          <w:rFonts w:ascii="Times New Roman" w:hAnsi="Times New Roman" w:cs="Times New Roman"/>
          <w:sz w:val="24"/>
          <w:szCs w:val="24"/>
        </w:rPr>
        <w:t xml:space="preserve">between the lateral prefrontal cortex and anterior cingulate cortex </w:t>
      </w:r>
      <w:r w:rsidR="00C279CB" w:rsidRPr="0082392C">
        <w:rPr>
          <w:rFonts w:ascii="Times New Roman" w:hAnsi="Times New Roman" w:cs="Times New Roman"/>
          <w:sz w:val="24"/>
          <w:szCs w:val="24"/>
        </w:rPr>
        <w:t xml:space="preserve">mediate the </w:t>
      </w:r>
      <w:r w:rsidR="008A4834" w:rsidRPr="0082392C">
        <w:rPr>
          <w:rFonts w:ascii="Times New Roman" w:hAnsi="Times New Roman" w:cs="Times New Roman"/>
          <w:sz w:val="24"/>
          <w:szCs w:val="24"/>
        </w:rPr>
        <w:t xml:space="preserve">effect of ABM on </w:t>
      </w:r>
      <w:r w:rsidR="00C279CB" w:rsidRPr="0082392C">
        <w:rPr>
          <w:rFonts w:ascii="Times New Roman" w:hAnsi="Times New Roman" w:cs="Times New Roman"/>
          <w:sz w:val="24"/>
          <w:szCs w:val="24"/>
        </w:rPr>
        <w:t xml:space="preserve">depression symptom </w:t>
      </w:r>
      <w:r w:rsidR="00B67DE5">
        <w:rPr>
          <w:rFonts w:ascii="Times New Roman" w:hAnsi="Times New Roman" w:cs="Times New Roman"/>
          <w:sz w:val="24"/>
          <w:szCs w:val="24"/>
        </w:rPr>
        <w:t xml:space="preserve">severity </w:t>
      </w:r>
      <w:r w:rsidR="00C279CB" w:rsidRPr="0082392C">
        <w:rPr>
          <w:rFonts w:ascii="Times New Roman" w:hAnsi="Times New Roman" w:cs="Times New Roman"/>
          <w:sz w:val="24"/>
          <w:szCs w:val="24"/>
        </w:rPr>
        <w:t>change</w:t>
      </w:r>
      <w:r w:rsidR="007E4822" w:rsidRPr="0082392C">
        <w:rPr>
          <w:rFonts w:ascii="Times New Roman" w:hAnsi="Times New Roman" w:cs="Times New Roman"/>
          <w:sz w:val="24"/>
          <w:szCs w:val="24"/>
        </w:rPr>
        <w:t>, as suggested by our prior work</w:t>
      </w:r>
      <w:r w:rsidR="00C279CB" w:rsidRPr="0082392C">
        <w:rPr>
          <w:rFonts w:ascii="Times New Roman" w:hAnsi="Times New Roman" w:cs="Times New Roman"/>
          <w:sz w:val="24"/>
          <w:szCs w:val="24"/>
        </w:rPr>
        <w:t xml:space="preserve">. </w:t>
      </w:r>
    </w:p>
    <w:p w14:paraId="19678031" w14:textId="77777777" w:rsidR="00DA699F" w:rsidRPr="0082392C" w:rsidRDefault="00DA699F" w:rsidP="0072426D">
      <w:pPr>
        <w:spacing w:after="0" w:line="480" w:lineRule="auto"/>
        <w:jc w:val="center"/>
        <w:outlineLvl w:val="0"/>
        <w:rPr>
          <w:rFonts w:ascii="Times New Roman" w:hAnsi="Times New Roman" w:cs="Times New Roman"/>
          <w:sz w:val="24"/>
          <w:szCs w:val="24"/>
        </w:rPr>
      </w:pPr>
      <w:bookmarkStart w:id="0" w:name="_GoBack"/>
      <w:bookmarkEnd w:id="0"/>
      <w:r w:rsidRPr="0082392C">
        <w:rPr>
          <w:rFonts w:ascii="Times New Roman" w:hAnsi="Times New Roman" w:cs="Times New Roman"/>
          <w:b/>
          <w:bCs/>
          <w:sz w:val="24"/>
          <w:szCs w:val="24"/>
        </w:rPr>
        <w:t>Methods</w:t>
      </w:r>
    </w:p>
    <w:p w14:paraId="32AD9578" w14:textId="77777777" w:rsidR="00CF7EB3" w:rsidRPr="0082392C" w:rsidRDefault="00DA699F" w:rsidP="0072426D">
      <w:pPr>
        <w:spacing w:after="0" w:line="480" w:lineRule="auto"/>
        <w:outlineLvl w:val="0"/>
        <w:rPr>
          <w:rFonts w:ascii="Times New Roman" w:hAnsi="Times New Roman" w:cs="Times New Roman"/>
          <w:sz w:val="24"/>
          <w:szCs w:val="24"/>
        </w:rPr>
      </w:pPr>
      <w:r w:rsidRPr="0082392C">
        <w:rPr>
          <w:rFonts w:ascii="Times New Roman" w:hAnsi="Times New Roman" w:cs="Times New Roman"/>
          <w:b/>
          <w:bCs/>
          <w:sz w:val="24"/>
          <w:szCs w:val="24"/>
        </w:rPr>
        <w:t>Design</w:t>
      </w:r>
    </w:p>
    <w:p w14:paraId="484BE2E0" w14:textId="5CA67107" w:rsidR="00DA699F" w:rsidRPr="0082392C" w:rsidRDefault="00CF7EB3" w:rsidP="00921A48">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t>This study is a three-armed</w:t>
      </w:r>
      <w:r w:rsidR="00CA460C" w:rsidRPr="0082392C">
        <w:rPr>
          <w:rFonts w:ascii="Times New Roman" w:hAnsi="Times New Roman" w:cs="Times New Roman"/>
          <w:sz w:val="24"/>
          <w:szCs w:val="24"/>
        </w:rPr>
        <w:t>,</w:t>
      </w:r>
      <w:r w:rsidRPr="0082392C">
        <w:rPr>
          <w:rFonts w:ascii="Times New Roman" w:hAnsi="Times New Roman" w:cs="Times New Roman"/>
          <w:sz w:val="24"/>
          <w:szCs w:val="24"/>
        </w:rPr>
        <w:t xml:space="preserve"> double-blind</w:t>
      </w:r>
      <w:r w:rsidR="00A43359" w:rsidRPr="0082392C">
        <w:rPr>
          <w:rFonts w:ascii="Times New Roman" w:hAnsi="Times New Roman" w:cs="Times New Roman"/>
          <w:sz w:val="24"/>
          <w:szCs w:val="24"/>
        </w:rPr>
        <w:t>ed</w:t>
      </w:r>
      <w:r w:rsidR="00CA460C" w:rsidRPr="0082392C">
        <w:rPr>
          <w:rFonts w:ascii="Times New Roman" w:hAnsi="Times New Roman" w:cs="Times New Roman"/>
          <w:sz w:val="24"/>
          <w:szCs w:val="24"/>
        </w:rPr>
        <w:t>,</w:t>
      </w:r>
      <w:r w:rsidRPr="0082392C">
        <w:rPr>
          <w:rFonts w:ascii="Times New Roman" w:hAnsi="Times New Roman" w:cs="Times New Roman"/>
          <w:sz w:val="24"/>
          <w:szCs w:val="24"/>
        </w:rPr>
        <w:t xml:space="preserve"> randomized controlled trial (RCT) comparing the efficacy </w:t>
      </w:r>
      <w:r w:rsidR="00A9645D" w:rsidRPr="0082392C">
        <w:rPr>
          <w:rFonts w:ascii="Times New Roman" w:hAnsi="Times New Roman" w:cs="Times New Roman"/>
          <w:sz w:val="24"/>
          <w:szCs w:val="24"/>
        </w:rPr>
        <w:t xml:space="preserve">and mechanisms of change </w:t>
      </w:r>
      <w:r w:rsidR="00FA06AA" w:rsidRPr="0082392C">
        <w:rPr>
          <w:rFonts w:ascii="Times New Roman" w:hAnsi="Times New Roman" w:cs="Times New Roman"/>
          <w:sz w:val="24"/>
          <w:szCs w:val="24"/>
        </w:rPr>
        <w:t xml:space="preserve">for </w:t>
      </w:r>
      <w:r w:rsidR="00A9645D" w:rsidRPr="0082392C">
        <w:rPr>
          <w:rFonts w:ascii="Times New Roman" w:hAnsi="Times New Roman" w:cs="Times New Roman"/>
          <w:sz w:val="24"/>
          <w:szCs w:val="24"/>
        </w:rPr>
        <w:t xml:space="preserve">active </w:t>
      </w:r>
      <w:r w:rsidR="00915D16" w:rsidRPr="0082392C">
        <w:rPr>
          <w:rFonts w:ascii="Times New Roman" w:hAnsi="Times New Roman" w:cs="Times New Roman"/>
          <w:sz w:val="24"/>
          <w:szCs w:val="24"/>
        </w:rPr>
        <w:t xml:space="preserve">ABM compared to </w:t>
      </w:r>
      <w:r w:rsidR="00A9645D" w:rsidRPr="0082392C">
        <w:rPr>
          <w:rFonts w:ascii="Times New Roman" w:hAnsi="Times New Roman" w:cs="Times New Roman"/>
          <w:sz w:val="24"/>
          <w:szCs w:val="24"/>
        </w:rPr>
        <w:t>placebo ABM and assessments only in adults with elevated de</w:t>
      </w:r>
      <w:r w:rsidR="006E4AF5" w:rsidRPr="0082392C">
        <w:rPr>
          <w:rFonts w:ascii="Times New Roman" w:hAnsi="Times New Roman" w:cs="Times New Roman"/>
          <w:sz w:val="24"/>
          <w:szCs w:val="24"/>
        </w:rPr>
        <w:t xml:space="preserve">pression symptom severity and </w:t>
      </w:r>
      <w:r w:rsidR="007A661F" w:rsidRPr="0082392C">
        <w:rPr>
          <w:rFonts w:ascii="Times New Roman" w:hAnsi="Times New Roman" w:cs="Times New Roman"/>
          <w:sz w:val="24"/>
          <w:szCs w:val="24"/>
        </w:rPr>
        <w:t>negatively biased attention</w:t>
      </w:r>
      <w:r w:rsidR="00A9645D" w:rsidRPr="0082392C">
        <w:rPr>
          <w:rFonts w:ascii="Times New Roman" w:hAnsi="Times New Roman" w:cs="Times New Roman"/>
          <w:sz w:val="24"/>
          <w:szCs w:val="24"/>
        </w:rPr>
        <w:t xml:space="preserve">. </w:t>
      </w:r>
      <w:r w:rsidR="009A094C" w:rsidRPr="0082392C">
        <w:rPr>
          <w:rFonts w:ascii="Times New Roman" w:hAnsi="Times New Roman" w:cs="Times New Roman"/>
          <w:sz w:val="24"/>
          <w:szCs w:val="24"/>
        </w:rPr>
        <w:t xml:space="preserve">Participants </w:t>
      </w:r>
      <w:r w:rsidR="00915D16" w:rsidRPr="0082392C">
        <w:rPr>
          <w:rFonts w:ascii="Times New Roman" w:hAnsi="Times New Roman" w:cs="Times New Roman"/>
          <w:sz w:val="24"/>
          <w:szCs w:val="24"/>
        </w:rPr>
        <w:t xml:space="preserve">randomly </w:t>
      </w:r>
      <w:r w:rsidR="009A094C" w:rsidRPr="0082392C">
        <w:rPr>
          <w:rFonts w:ascii="Times New Roman" w:hAnsi="Times New Roman" w:cs="Times New Roman"/>
          <w:sz w:val="24"/>
          <w:szCs w:val="24"/>
        </w:rPr>
        <w:t xml:space="preserve">assigned to the active ABM and placebo ABM will complete interventions </w:t>
      </w:r>
      <w:r w:rsidR="00915D16" w:rsidRPr="0082392C">
        <w:rPr>
          <w:rFonts w:ascii="Times New Roman" w:hAnsi="Times New Roman" w:cs="Times New Roman"/>
          <w:sz w:val="24"/>
          <w:szCs w:val="24"/>
        </w:rPr>
        <w:t xml:space="preserve">in the clinic and at home a total of 5 times per week </w:t>
      </w:r>
      <w:r w:rsidR="007E0C1B" w:rsidRPr="0082392C">
        <w:rPr>
          <w:rFonts w:ascii="Times New Roman" w:hAnsi="Times New Roman" w:cs="Times New Roman"/>
          <w:sz w:val="24"/>
          <w:szCs w:val="24"/>
        </w:rPr>
        <w:t xml:space="preserve">during a </w:t>
      </w:r>
      <w:r w:rsidR="00915D16" w:rsidRPr="0082392C">
        <w:rPr>
          <w:rFonts w:ascii="Times New Roman" w:hAnsi="Times New Roman" w:cs="Times New Roman"/>
          <w:sz w:val="24"/>
          <w:szCs w:val="24"/>
        </w:rPr>
        <w:t>four-week</w:t>
      </w:r>
      <w:r w:rsidR="007E0C1B" w:rsidRPr="0082392C">
        <w:rPr>
          <w:rFonts w:ascii="Times New Roman" w:hAnsi="Times New Roman" w:cs="Times New Roman"/>
          <w:sz w:val="24"/>
          <w:szCs w:val="24"/>
        </w:rPr>
        <w:t xml:space="preserve"> period. Throughout the intervention period, we will </w:t>
      </w:r>
      <w:r w:rsidR="00915D16" w:rsidRPr="0082392C">
        <w:rPr>
          <w:rFonts w:ascii="Times New Roman" w:hAnsi="Times New Roman" w:cs="Times New Roman"/>
          <w:sz w:val="24"/>
          <w:szCs w:val="24"/>
        </w:rPr>
        <w:t xml:space="preserve">also </w:t>
      </w:r>
      <w:r w:rsidR="007E0C1B" w:rsidRPr="0082392C">
        <w:rPr>
          <w:rFonts w:ascii="Times New Roman" w:hAnsi="Times New Roman" w:cs="Times New Roman"/>
          <w:sz w:val="24"/>
          <w:szCs w:val="24"/>
        </w:rPr>
        <w:t xml:space="preserve">obtain </w:t>
      </w:r>
      <w:r w:rsidR="00915D16" w:rsidRPr="0082392C">
        <w:rPr>
          <w:rFonts w:ascii="Times New Roman" w:hAnsi="Times New Roman" w:cs="Times New Roman"/>
          <w:sz w:val="24"/>
          <w:szCs w:val="24"/>
        </w:rPr>
        <w:t xml:space="preserve">weekly </w:t>
      </w:r>
      <w:r w:rsidR="007E0C1B" w:rsidRPr="0082392C">
        <w:rPr>
          <w:rFonts w:ascii="Times New Roman" w:hAnsi="Times New Roman" w:cs="Times New Roman"/>
          <w:sz w:val="24"/>
          <w:szCs w:val="24"/>
        </w:rPr>
        <w:t xml:space="preserve">in-clinic assessments of attention bias, general sustained attention, and depression severity </w:t>
      </w:r>
      <w:r w:rsidR="00915D16" w:rsidRPr="0082392C">
        <w:rPr>
          <w:rFonts w:ascii="Times New Roman" w:hAnsi="Times New Roman" w:cs="Times New Roman"/>
          <w:sz w:val="24"/>
          <w:szCs w:val="24"/>
        </w:rPr>
        <w:t xml:space="preserve">for a total of five assessments </w:t>
      </w:r>
      <w:r w:rsidR="007E0C1B" w:rsidRPr="0082392C">
        <w:rPr>
          <w:rFonts w:ascii="Times New Roman" w:hAnsi="Times New Roman" w:cs="Times New Roman"/>
          <w:sz w:val="24"/>
          <w:szCs w:val="24"/>
        </w:rPr>
        <w:t>(pre-</w:t>
      </w:r>
      <w:r w:rsidR="0072426D" w:rsidRPr="0082392C">
        <w:rPr>
          <w:rFonts w:ascii="Times New Roman" w:hAnsi="Times New Roman" w:cs="Times New Roman"/>
          <w:sz w:val="24"/>
          <w:szCs w:val="24"/>
        </w:rPr>
        <w:t>ABM</w:t>
      </w:r>
      <w:r w:rsidR="007E0C1B" w:rsidRPr="0082392C">
        <w:rPr>
          <w:rFonts w:ascii="Times New Roman" w:hAnsi="Times New Roman" w:cs="Times New Roman"/>
          <w:sz w:val="24"/>
          <w:szCs w:val="24"/>
        </w:rPr>
        <w:t>, week 1, week 2, week 3, and post-</w:t>
      </w:r>
      <w:r w:rsidR="0072426D" w:rsidRPr="0082392C">
        <w:rPr>
          <w:rFonts w:ascii="Times New Roman" w:hAnsi="Times New Roman" w:cs="Times New Roman"/>
          <w:sz w:val="24"/>
          <w:szCs w:val="24"/>
        </w:rPr>
        <w:t>ABM</w:t>
      </w:r>
      <w:r w:rsidR="007E0C1B" w:rsidRPr="0082392C">
        <w:rPr>
          <w:rFonts w:ascii="Times New Roman" w:hAnsi="Times New Roman" w:cs="Times New Roman"/>
          <w:sz w:val="24"/>
          <w:szCs w:val="24"/>
        </w:rPr>
        <w:t xml:space="preserve">). </w:t>
      </w:r>
      <w:r w:rsidR="00EE2E91" w:rsidRPr="0082392C">
        <w:rPr>
          <w:rFonts w:ascii="Times New Roman" w:hAnsi="Times New Roman" w:cs="Times New Roman"/>
          <w:sz w:val="24"/>
          <w:szCs w:val="24"/>
        </w:rPr>
        <w:t>Functional Magnetic Resonance Imaging (</w:t>
      </w:r>
      <w:r w:rsidR="00482009" w:rsidRPr="0082392C">
        <w:rPr>
          <w:rFonts w:ascii="Times New Roman" w:hAnsi="Times New Roman" w:cs="Times New Roman"/>
          <w:sz w:val="24"/>
          <w:szCs w:val="24"/>
        </w:rPr>
        <w:t>fMRI</w:t>
      </w:r>
      <w:r w:rsidR="00EE2E91" w:rsidRPr="0082392C">
        <w:rPr>
          <w:rFonts w:ascii="Times New Roman" w:hAnsi="Times New Roman" w:cs="Times New Roman"/>
          <w:sz w:val="24"/>
          <w:szCs w:val="24"/>
        </w:rPr>
        <w:t>)</w:t>
      </w:r>
      <w:r w:rsidR="00482009" w:rsidRPr="0082392C">
        <w:rPr>
          <w:rFonts w:ascii="Times New Roman" w:hAnsi="Times New Roman" w:cs="Times New Roman"/>
          <w:sz w:val="24"/>
          <w:szCs w:val="24"/>
        </w:rPr>
        <w:t xml:space="preserve"> </w:t>
      </w:r>
      <w:r w:rsidR="00915D16" w:rsidRPr="0082392C">
        <w:rPr>
          <w:rFonts w:ascii="Times New Roman" w:hAnsi="Times New Roman" w:cs="Times New Roman"/>
          <w:sz w:val="24"/>
          <w:szCs w:val="24"/>
        </w:rPr>
        <w:t xml:space="preserve">assessments will occur </w:t>
      </w:r>
      <w:r w:rsidR="007E0C1B" w:rsidRPr="0082392C">
        <w:rPr>
          <w:rFonts w:ascii="Times New Roman" w:hAnsi="Times New Roman" w:cs="Times New Roman"/>
          <w:sz w:val="24"/>
          <w:szCs w:val="24"/>
        </w:rPr>
        <w:t>at pre-</w:t>
      </w:r>
      <w:r w:rsidR="0072426D" w:rsidRPr="0082392C">
        <w:rPr>
          <w:rFonts w:ascii="Times New Roman" w:hAnsi="Times New Roman" w:cs="Times New Roman"/>
          <w:sz w:val="24"/>
          <w:szCs w:val="24"/>
        </w:rPr>
        <w:t>ABM</w:t>
      </w:r>
      <w:r w:rsidR="007E0C1B" w:rsidRPr="0082392C">
        <w:rPr>
          <w:rFonts w:ascii="Times New Roman" w:hAnsi="Times New Roman" w:cs="Times New Roman"/>
          <w:sz w:val="24"/>
          <w:szCs w:val="24"/>
        </w:rPr>
        <w:t>, week 2, and post-</w:t>
      </w:r>
      <w:r w:rsidR="0072426D" w:rsidRPr="0082392C">
        <w:rPr>
          <w:rFonts w:ascii="Times New Roman" w:hAnsi="Times New Roman" w:cs="Times New Roman"/>
          <w:sz w:val="24"/>
          <w:szCs w:val="24"/>
        </w:rPr>
        <w:t>ABM</w:t>
      </w:r>
      <w:r w:rsidR="00915D16" w:rsidRPr="0082392C">
        <w:rPr>
          <w:rFonts w:ascii="Times New Roman" w:hAnsi="Times New Roman" w:cs="Times New Roman"/>
          <w:sz w:val="24"/>
          <w:szCs w:val="24"/>
        </w:rPr>
        <w:t xml:space="preserve"> to assess for changes in </w:t>
      </w:r>
      <w:r w:rsidR="00915D16" w:rsidRPr="0082392C">
        <w:rPr>
          <w:rFonts w:ascii="Times New Roman" w:hAnsi="Times New Roman" w:cs="Times New Roman"/>
          <w:sz w:val="24"/>
          <w:szCs w:val="24"/>
        </w:rPr>
        <w:lastRenderedPageBreak/>
        <w:t xml:space="preserve">functional resting state connectivity. </w:t>
      </w:r>
      <w:r w:rsidR="007E0C1B" w:rsidRPr="0082392C">
        <w:rPr>
          <w:rFonts w:ascii="Times New Roman" w:hAnsi="Times New Roman" w:cs="Times New Roman"/>
          <w:sz w:val="24"/>
          <w:szCs w:val="24"/>
        </w:rPr>
        <w:t xml:space="preserve">The assessment only condition will complete all of the same assessments on the same schedule without receiving any ABM. </w:t>
      </w:r>
      <w:r w:rsidR="000C3EEF" w:rsidRPr="0082392C">
        <w:rPr>
          <w:rFonts w:ascii="Times New Roman" w:hAnsi="Times New Roman" w:cs="Times New Roman"/>
          <w:sz w:val="24"/>
          <w:szCs w:val="24"/>
        </w:rPr>
        <w:t xml:space="preserve">The protocol </w:t>
      </w:r>
      <w:r w:rsidR="002F03AF" w:rsidRPr="0082392C">
        <w:rPr>
          <w:rFonts w:ascii="Times New Roman" w:hAnsi="Times New Roman" w:cs="Times New Roman"/>
          <w:sz w:val="24"/>
          <w:szCs w:val="24"/>
        </w:rPr>
        <w:t>has been</w:t>
      </w:r>
      <w:r w:rsidR="000C3EEF" w:rsidRPr="0082392C">
        <w:rPr>
          <w:rFonts w:ascii="Times New Roman" w:hAnsi="Times New Roman" w:cs="Times New Roman"/>
          <w:sz w:val="24"/>
          <w:szCs w:val="24"/>
        </w:rPr>
        <w:t xml:space="preserve"> reviewed</w:t>
      </w:r>
      <w:r w:rsidR="005079C4" w:rsidRPr="0082392C">
        <w:rPr>
          <w:rFonts w:ascii="Times New Roman" w:hAnsi="Times New Roman" w:cs="Times New Roman"/>
          <w:sz w:val="24"/>
          <w:szCs w:val="24"/>
        </w:rPr>
        <w:t xml:space="preserve"> and </w:t>
      </w:r>
      <w:r w:rsidR="00915D16" w:rsidRPr="0082392C">
        <w:rPr>
          <w:rFonts w:ascii="Times New Roman" w:hAnsi="Times New Roman" w:cs="Times New Roman"/>
          <w:sz w:val="24"/>
          <w:szCs w:val="24"/>
        </w:rPr>
        <w:t>approved</w:t>
      </w:r>
      <w:r w:rsidR="000C3EEF" w:rsidRPr="0082392C">
        <w:rPr>
          <w:rFonts w:ascii="Times New Roman" w:hAnsi="Times New Roman" w:cs="Times New Roman"/>
          <w:sz w:val="24"/>
          <w:szCs w:val="24"/>
        </w:rPr>
        <w:t xml:space="preserve"> by the University of Texas at Austin IRB. </w:t>
      </w:r>
    </w:p>
    <w:p w14:paraId="224B93C1" w14:textId="77777777" w:rsidR="00B912DA" w:rsidRPr="0082392C" w:rsidRDefault="00B912DA" w:rsidP="0072426D">
      <w:pPr>
        <w:spacing w:after="0" w:line="480" w:lineRule="auto"/>
        <w:outlineLvl w:val="0"/>
        <w:rPr>
          <w:rFonts w:ascii="Times New Roman" w:hAnsi="Times New Roman" w:cs="Times New Roman"/>
          <w:sz w:val="24"/>
          <w:szCs w:val="24"/>
        </w:rPr>
      </w:pPr>
      <w:r w:rsidRPr="0082392C">
        <w:rPr>
          <w:rFonts w:ascii="Times New Roman" w:hAnsi="Times New Roman" w:cs="Times New Roman"/>
          <w:b/>
          <w:bCs/>
          <w:sz w:val="24"/>
          <w:szCs w:val="24"/>
        </w:rPr>
        <w:t>Hypotheses</w:t>
      </w:r>
    </w:p>
    <w:p w14:paraId="42DE26E0" w14:textId="064D8CDE" w:rsidR="00FA06AA" w:rsidRPr="0082392C" w:rsidRDefault="006E7918" w:rsidP="00904417">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r>
      <w:r w:rsidR="00797417" w:rsidRPr="0082392C">
        <w:rPr>
          <w:rFonts w:ascii="Times New Roman" w:hAnsi="Times New Roman" w:cs="Times New Roman"/>
          <w:sz w:val="24"/>
          <w:szCs w:val="24"/>
        </w:rPr>
        <w:t xml:space="preserve">Our primary hypothesis is that active ABM will </w:t>
      </w:r>
      <w:r w:rsidR="00502C27">
        <w:rPr>
          <w:rFonts w:ascii="Times New Roman" w:hAnsi="Times New Roman" w:cs="Times New Roman"/>
          <w:sz w:val="24"/>
          <w:szCs w:val="24"/>
        </w:rPr>
        <w:t xml:space="preserve">lead to </w:t>
      </w:r>
      <w:r w:rsidR="00797417" w:rsidRPr="0082392C">
        <w:rPr>
          <w:rFonts w:ascii="Times New Roman" w:hAnsi="Times New Roman" w:cs="Times New Roman"/>
          <w:sz w:val="24"/>
          <w:szCs w:val="24"/>
        </w:rPr>
        <w:t xml:space="preserve">significantly </w:t>
      </w:r>
      <w:r w:rsidR="00502C27">
        <w:rPr>
          <w:rFonts w:ascii="Times New Roman" w:hAnsi="Times New Roman" w:cs="Times New Roman"/>
          <w:sz w:val="24"/>
          <w:szCs w:val="24"/>
        </w:rPr>
        <w:t>gre</w:t>
      </w:r>
      <w:r w:rsidR="00000432">
        <w:rPr>
          <w:rFonts w:ascii="Times New Roman" w:hAnsi="Times New Roman" w:cs="Times New Roman"/>
          <w:sz w:val="24"/>
          <w:szCs w:val="24"/>
        </w:rPr>
        <w:t>a</w:t>
      </w:r>
      <w:r w:rsidR="00502C27">
        <w:rPr>
          <w:rFonts w:ascii="Times New Roman" w:hAnsi="Times New Roman" w:cs="Times New Roman"/>
          <w:sz w:val="24"/>
          <w:szCs w:val="24"/>
        </w:rPr>
        <w:t xml:space="preserve">ter </w:t>
      </w:r>
      <w:r w:rsidR="00797417" w:rsidRPr="0082392C">
        <w:rPr>
          <w:rFonts w:ascii="Times New Roman" w:hAnsi="Times New Roman" w:cs="Times New Roman"/>
          <w:sz w:val="24"/>
          <w:szCs w:val="24"/>
        </w:rPr>
        <w:t>reduc</w:t>
      </w:r>
      <w:r w:rsidR="00502C27">
        <w:rPr>
          <w:rFonts w:ascii="Times New Roman" w:hAnsi="Times New Roman" w:cs="Times New Roman"/>
          <w:sz w:val="24"/>
          <w:szCs w:val="24"/>
        </w:rPr>
        <w:t xml:space="preserve">tions in </w:t>
      </w:r>
      <w:r w:rsidR="00797417" w:rsidRPr="0082392C">
        <w:rPr>
          <w:rFonts w:ascii="Times New Roman" w:hAnsi="Times New Roman" w:cs="Times New Roman"/>
          <w:sz w:val="24"/>
          <w:szCs w:val="24"/>
        </w:rPr>
        <w:t xml:space="preserve"> </w:t>
      </w:r>
      <w:r w:rsidR="006D1CBA" w:rsidRPr="0082392C">
        <w:rPr>
          <w:rFonts w:ascii="Times New Roman" w:hAnsi="Times New Roman" w:cs="Times New Roman"/>
          <w:sz w:val="24"/>
          <w:szCs w:val="24"/>
        </w:rPr>
        <w:t xml:space="preserve">depression </w:t>
      </w:r>
      <w:r w:rsidR="00DB5681" w:rsidRPr="0082392C">
        <w:rPr>
          <w:rFonts w:ascii="Times New Roman" w:hAnsi="Times New Roman" w:cs="Times New Roman"/>
          <w:sz w:val="24"/>
          <w:szCs w:val="24"/>
        </w:rPr>
        <w:t xml:space="preserve">symptoms as compared to the assessment only condition. </w:t>
      </w:r>
      <w:r w:rsidR="00073352" w:rsidRPr="0082392C">
        <w:rPr>
          <w:rFonts w:ascii="Times New Roman" w:hAnsi="Times New Roman" w:cs="Times New Roman"/>
          <w:sz w:val="24"/>
          <w:szCs w:val="24"/>
        </w:rPr>
        <w:t>Our secondary hypothesi</w:t>
      </w:r>
      <w:r w:rsidR="00DB5681" w:rsidRPr="0082392C">
        <w:rPr>
          <w:rFonts w:ascii="Times New Roman" w:hAnsi="Times New Roman" w:cs="Times New Roman"/>
          <w:sz w:val="24"/>
          <w:szCs w:val="24"/>
        </w:rPr>
        <w:t xml:space="preserve">s </w:t>
      </w:r>
      <w:r w:rsidR="00105762" w:rsidRPr="0082392C">
        <w:rPr>
          <w:rFonts w:ascii="Times New Roman" w:hAnsi="Times New Roman" w:cs="Times New Roman"/>
          <w:sz w:val="24"/>
          <w:szCs w:val="24"/>
        </w:rPr>
        <w:t xml:space="preserve">is that </w:t>
      </w:r>
      <w:r w:rsidR="00DB5681" w:rsidRPr="0082392C">
        <w:rPr>
          <w:rFonts w:ascii="Times New Roman" w:hAnsi="Times New Roman" w:cs="Times New Roman"/>
          <w:sz w:val="24"/>
          <w:szCs w:val="24"/>
        </w:rPr>
        <w:t>active ABM will</w:t>
      </w:r>
      <w:r w:rsidR="00652EC0" w:rsidRPr="0082392C">
        <w:rPr>
          <w:rFonts w:ascii="Times New Roman" w:hAnsi="Times New Roman" w:cs="Times New Roman"/>
          <w:sz w:val="24"/>
          <w:szCs w:val="24"/>
        </w:rPr>
        <w:t xml:space="preserve"> </w:t>
      </w:r>
      <w:r w:rsidR="00DB5681" w:rsidRPr="0082392C">
        <w:rPr>
          <w:rFonts w:ascii="Times New Roman" w:hAnsi="Times New Roman" w:cs="Times New Roman"/>
          <w:sz w:val="24"/>
          <w:szCs w:val="24"/>
        </w:rPr>
        <w:t xml:space="preserve">significantly reduce </w:t>
      </w:r>
      <w:r w:rsidR="00652EC0" w:rsidRPr="0082392C">
        <w:rPr>
          <w:rFonts w:ascii="Times New Roman" w:hAnsi="Times New Roman" w:cs="Times New Roman"/>
          <w:sz w:val="24"/>
          <w:szCs w:val="24"/>
        </w:rPr>
        <w:t>negatively biased attention and improve functional connectivity between the middle frontal gyrus</w:t>
      </w:r>
      <w:r w:rsidR="00771271" w:rsidRPr="0082392C">
        <w:rPr>
          <w:rFonts w:ascii="Times New Roman" w:hAnsi="Times New Roman" w:cs="Times New Roman"/>
          <w:sz w:val="24"/>
          <w:szCs w:val="24"/>
        </w:rPr>
        <w:t xml:space="preserve"> (MFG)</w:t>
      </w:r>
      <w:r w:rsidR="000E1FB0" w:rsidRPr="0082392C">
        <w:rPr>
          <w:rFonts w:ascii="Times New Roman" w:hAnsi="Times New Roman" w:cs="Times New Roman"/>
          <w:sz w:val="24"/>
          <w:szCs w:val="24"/>
        </w:rPr>
        <w:t xml:space="preserve"> and anterior cingulate cortex</w:t>
      </w:r>
      <w:r w:rsidR="00771271" w:rsidRPr="0082392C">
        <w:rPr>
          <w:rFonts w:ascii="Times New Roman" w:hAnsi="Times New Roman" w:cs="Times New Roman"/>
          <w:sz w:val="24"/>
          <w:szCs w:val="24"/>
        </w:rPr>
        <w:t xml:space="preserve"> (ACC)</w:t>
      </w:r>
      <w:r w:rsidR="00652EC0" w:rsidRPr="0082392C">
        <w:rPr>
          <w:rFonts w:ascii="Times New Roman" w:hAnsi="Times New Roman" w:cs="Times New Roman"/>
          <w:sz w:val="24"/>
          <w:szCs w:val="24"/>
        </w:rPr>
        <w:t xml:space="preserve">, a </w:t>
      </w:r>
      <w:r w:rsidR="00FA06AA" w:rsidRPr="0082392C">
        <w:rPr>
          <w:rFonts w:ascii="Times New Roman" w:hAnsi="Times New Roman" w:cs="Times New Roman"/>
          <w:sz w:val="24"/>
          <w:szCs w:val="24"/>
        </w:rPr>
        <w:t xml:space="preserve">neural </w:t>
      </w:r>
      <w:r w:rsidR="00652EC0" w:rsidRPr="0082392C">
        <w:rPr>
          <w:rFonts w:ascii="Times New Roman" w:hAnsi="Times New Roman" w:cs="Times New Roman"/>
          <w:sz w:val="24"/>
          <w:szCs w:val="24"/>
        </w:rPr>
        <w:t>circuit that supports control over negatively biased attention</w:t>
      </w:r>
      <w:r w:rsidR="00F6131E">
        <w:rPr>
          <w:rFonts w:ascii="Times New Roman" w:hAnsi="Times New Roman" w:cs="Times New Roman"/>
          <w:sz w:val="24"/>
          <w:szCs w:val="24"/>
        </w:rPr>
        <w:t xml:space="preserve"> </w:t>
      </w:r>
      <w:r w:rsidR="00130A0A" w:rsidRPr="0082392C">
        <w:rPr>
          <w:rFonts w:ascii="Times New Roman" w:hAnsi="Times New Roman" w:cs="Times New Roman"/>
          <w:sz w:val="24"/>
          <w:szCs w:val="24"/>
        </w:rPr>
        <w:fldChar w:fldCharType="begin"/>
      </w:r>
      <w:r w:rsidR="00130A0A" w:rsidRPr="0082392C">
        <w:rPr>
          <w:rFonts w:ascii="Times New Roman" w:hAnsi="Times New Roman" w:cs="Times New Roman"/>
          <w:sz w:val="24"/>
          <w:szCs w:val="24"/>
        </w:rPr>
        <w:instrText xml:space="preserve"> ADDIN ZOTERO_ITEM CSL_CITATION {"citationID":"a20eajft0ud","properties":{"formattedCitation":"[19]","plainCitation":"[19]","noteIndex":0},"citationItems":[{"id":114,"uris":["http://zotero.org/users/610747/items/45TDCMKB"],"uri":["http://zotero.org/users/610747/items/45TDCMKB"],"itemData":{"id":114,"type":"article-journal","title":"Attention bias modification for major depressive disorder: Effects on attention bias, resting state connectivity, and symptom change","container-title":"Journal of Abnormal Psychology","page":"463-475","volume":"124","issue":"3","source":"APA PsycNET","abstract":"Cognitive theories of depression posit that selective attention for negative information contributes to the maintenance of depression. The current study experimentally tested this idea by randomly assigning adults with Major Depressive Disorder (MDD) to 4 weeks of computer-based attention bias modification designed to reduce negative attention bias or 4 weeks of placebo attention training. Findings indicate that compared to placebo training, attention bias modification reduced negative attention bias and increased resting-state connectivity within a neural circuit (i.e., middle frontal gyrus and dorsal anterior cingulate cortex) that supports control over emotional information. Further, pre- to post-training change in negative attention bias was significantly correlated with depression symptom change only in the active training condition. Exploratory analyses indicated that pre- to post-training changes in resting state connectivity within a circuit associated with sustained attention to visual information (i.e., precuenus and middle frontal gyrus) contributed to symptom improvement in the placebo condition. Importantly, depression symptoms did not change differentially between the training groups—overall, a 40% decrease in symptoms was observed across attention training conditions. Findings suggest that negative attention bias is associated with the maintenance of depression; however, deficits in general attentional control may also maintain depression symptoms, as evidenced by resting state connectivity and depression symptom improvement in the placebo training condition.","DOI":"10.1037/abn0000049","ISSN":"1939-1846(Electronic);0021-843X(Print)","shortTitle":"Attention bias modification for major depressive disorder","author":[{"family":"Beevers","given":"Christopher G."},{"family":"Clasen","given":"Peter C."},{"family":"Enock","given":"Philip M."},{"family":"Schnyer","given":"David M."}],"issued":{"date-parts":[["2015"]]}}}],"schema":"https://github.com/citation-style-language/schema/raw/master/csl-citation.json"} </w:instrText>
      </w:r>
      <w:r w:rsidR="00130A0A" w:rsidRPr="0082392C">
        <w:rPr>
          <w:rFonts w:ascii="Times New Roman" w:hAnsi="Times New Roman" w:cs="Times New Roman"/>
          <w:sz w:val="24"/>
          <w:szCs w:val="24"/>
        </w:rPr>
        <w:fldChar w:fldCharType="separate"/>
      </w:r>
      <w:r w:rsidR="00130A0A" w:rsidRPr="0082392C">
        <w:rPr>
          <w:rFonts w:ascii="Times New Roman" w:hAnsi="Times New Roman" w:cs="Times New Roman"/>
          <w:sz w:val="24"/>
          <w:szCs w:val="24"/>
        </w:rPr>
        <w:t>[19]</w:t>
      </w:r>
      <w:r w:rsidR="00130A0A" w:rsidRPr="0082392C">
        <w:rPr>
          <w:rFonts w:ascii="Times New Roman" w:hAnsi="Times New Roman" w:cs="Times New Roman"/>
          <w:sz w:val="24"/>
          <w:szCs w:val="24"/>
        </w:rPr>
        <w:fldChar w:fldCharType="end"/>
      </w:r>
      <w:r w:rsidR="00105762" w:rsidRPr="0082392C">
        <w:rPr>
          <w:rFonts w:ascii="Times New Roman" w:hAnsi="Times New Roman" w:cs="Times New Roman"/>
          <w:sz w:val="24"/>
          <w:szCs w:val="24"/>
        </w:rPr>
        <w:t xml:space="preserve">. </w:t>
      </w:r>
      <w:r w:rsidR="00FA06AA" w:rsidRPr="0082392C">
        <w:rPr>
          <w:rFonts w:ascii="Times New Roman" w:hAnsi="Times New Roman" w:cs="Times New Roman"/>
          <w:sz w:val="24"/>
          <w:szCs w:val="24"/>
        </w:rPr>
        <w:t xml:space="preserve">We hypothesize that improvements in negatively biased attention and functional connectivity between the MFG and ACC </w:t>
      </w:r>
      <w:r w:rsidR="00FB261C" w:rsidRPr="0082392C">
        <w:rPr>
          <w:rFonts w:ascii="Times New Roman" w:hAnsi="Times New Roman" w:cs="Times New Roman"/>
          <w:sz w:val="24"/>
          <w:szCs w:val="24"/>
        </w:rPr>
        <w:t xml:space="preserve">will </w:t>
      </w:r>
      <w:r w:rsidR="00FA06AA" w:rsidRPr="0082392C">
        <w:rPr>
          <w:rFonts w:ascii="Times New Roman" w:hAnsi="Times New Roman" w:cs="Times New Roman"/>
          <w:sz w:val="24"/>
          <w:szCs w:val="24"/>
        </w:rPr>
        <w:t>mediate the relation</w:t>
      </w:r>
      <w:r w:rsidR="00EE6583">
        <w:rPr>
          <w:rFonts w:ascii="Times New Roman" w:hAnsi="Times New Roman" w:cs="Times New Roman"/>
          <w:sz w:val="24"/>
          <w:szCs w:val="24"/>
        </w:rPr>
        <w:t>ship</w:t>
      </w:r>
      <w:r w:rsidR="00FA06AA" w:rsidRPr="0082392C">
        <w:rPr>
          <w:rFonts w:ascii="Times New Roman" w:hAnsi="Times New Roman" w:cs="Times New Roman"/>
          <w:sz w:val="24"/>
          <w:szCs w:val="24"/>
        </w:rPr>
        <w:t xml:space="preserve"> between intervention condition (i.e., active ABM versus assessment only) and </w:t>
      </w:r>
      <w:r w:rsidR="00B67DE5">
        <w:rPr>
          <w:rFonts w:ascii="Times New Roman" w:hAnsi="Times New Roman" w:cs="Times New Roman"/>
          <w:sz w:val="24"/>
          <w:szCs w:val="24"/>
        </w:rPr>
        <w:t xml:space="preserve">change in </w:t>
      </w:r>
      <w:r w:rsidR="00FA06AA" w:rsidRPr="0082392C">
        <w:rPr>
          <w:rFonts w:ascii="Times New Roman" w:hAnsi="Times New Roman" w:cs="Times New Roman"/>
          <w:sz w:val="24"/>
          <w:szCs w:val="24"/>
        </w:rPr>
        <w:t xml:space="preserve">depression symptom </w:t>
      </w:r>
      <w:r w:rsidR="00B67DE5">
        <w:rPr>
          <w:rFonts w:ascii="Times New Roman" w:hAnsi="Times New Roman" w:cs="Times New Roman"/>
          <w:sz w:val="24"/>
          <w:szCs w:val="24"/>
        </w:rPr>
        <w:t>severity</w:t>
      </w:r>
      <w:r w:rsidR="00FA06AA" w:rsidRPr="0082392C">
        <w:rPr>
          <w:rFonts w:ascii="Times New Roman" w:hAnsi="Times New Roman" w:cs="Times New Roman"/>
          <w:sz w:val="24"/>
          <w:szCs w:val="24"/>
        </w:rPr>
        <w:t>.</w:t>
      </w:r>
    </w:p>
    <w:p w14:paraId="48700790" w14:textId="6821E08F" w:rsidR="00B912DA" w:rsidRPr="0082392C" w:rsidRDefault="00B8209F" w:rsidP="005C5823">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In our prior work, we have found </w:t>
      </w:r>
      <w:r w:rsidR="00FA06AA" w:rsidRPr="0082392C">
        <w:rPr>
          <w:rFonts w:ascii="Times New Roman" w:hAnsi="Times New Roman" w:cs="Times New Roman"/>
          <w:sz w:val="24"/>
          <w:szCs w:val="24"/>
        </w:rPr>
        <w:t xml:space="preserve">mixed results for placebo ABM: our first study found </w:t>
      </w:r>
      <w:r w:rsidR="00037594" w:rsidRPr="0082392C">
        <w:rPr>
          <w:rFonts w:ascii="Times New Roman" w:hAnsi="Times New Roman" w:cs="Times New Roman"/>
          <w:sz w:val="24"/>
          <w:szCs w:val="24"/>
        </w:rPr>
        <w:t xml:space="preserve">no effect on depression symptom </w:t>
      </w:r>
      <w:r w:rsidR="00B67DE5">
        <w:rPr>
          <w:rFonts w:ascii="Times New Roman" w:hAnsi="Times New Roman" w:cs="Times New Roman"/>
          <w:sz w:val="24"/>
          <w:szCs w:val="24"/>
        </w:rPr>
        <w:t xml:space="preserve">severity </w:t>
      </w:r>
      <w:r w:rsidR="00037594" w:rsidRPr="0082392C">
        <w:rPr>
          <w:rFonts w:ascii="Times New Roman" w:hAnsi="Times New Roman" w:cs="Times New Roman"/>
          <w:sz w:val="24"/>
          <w:szCs w:val="24"/>
        </w:rPr>
        <w:t>change</w:t>
      </w:r>
      <w:r w:rsidR="003C4E84" w:rsidRPr="0082392C">
        <w:rPr>
          <w:rFonts w:ascii="Times New Roman" w:hAnsi="Times New Roman" w:cs="Times New Roman"/>
          <w:sz w:val="24"/>
          <w:szCs w:val="24"/>
        </w:rPr>
        <w:t xml:space="preserve"> </w:t>
      </w:r>
      <w:r w:rsidR="00130A0A" w:rsidRPr="0082392C">
        <w:rPr>
          <w:rFonts w:ascii="Times New Roman" w:hAnsi="Times New Roman" w:cs="Times New Roman"/>
          <w:sz w:val="24"/>
          <w:szCs w:val="24"/>
        </w:rPr>
        <w:fldChar w:fldCharType="begin"/>
      </w:r>
      <w:r w:rsidR="00130A0A" w:rsidRPr="0082392C">
        <w:rPr>
          <w:rFonts w:ascii="Times New Roman" w:hAnsi="Times New Roman" w:cs="Times New Roman"/>
          <w:sz w:val="24"/>
          <w:szCs w:val="24"/>
        </w:rPr>
        <w:instrText xml:space="preserve"> ADDIN ZOTERO_ITEM CSL_CITATION {"citationID":"akms2rqopj","properties":{"formattedCitation":"[20]","plainCitation":"[20]","noteIndex":0},"citationItems":[{"id":2852,"uris":["http://zotero.org/users/610747/items/6K94U982"],"uri":["http://zotero.org/users/610747/items/6K94U982"],"itemData":{"id":2852,"type":"article-journal","title":"Biased attention and dysphoria: Manipulating selective attention reduces subsequent depressive symptoms","container-title":"Cognition and Emotion","page":"719-728","volume":"24","issue":"4","source":"Taylor and Francis+NEJM","abstract":"Selective attention for dysphoric stimuli has been observed in individuals with depression and those at risk for depression. To date, no studies have investigated the effects of directly manipulating selective attention for dysphoric stimuli on depressive symptoms. Mild to moderately depressed college students (N=34) were randomly assigned to complete 4 sessions of either attention training (AT) or no training (NT) during a two-week period. Participants completed self-reported assessments of depressive symptoms at baseline, post-training, and follow-up. Participants in the AT condition had a significantly greater decrease in depressive symptoms from baseline to follow-up than participants in the NT condition. This group difference was mediated by change in attention bias. Our findings suggest that biased attention may have a causal role in the maintenance of depressive symptoms.","DOI":"10.1080/02699930802652388","ISSN":"0269-9931","shortTitle":"Biased attention and dysphoria","author":[{"family":"Wells","given":"Tony T."},{"family":"Beevers","given":"Christopher G."}],"issued":{"date-parts":[["2010",6,1]]}}}],"schema":"https://github.com/citation-style-language/schema/raw/master/csl-citation.json"} </w:instrText>
      </w:r>
      <w:r w:rsidR="00130A0A" w:rsidRPr="0082392C">
        <w:rPr>
          <w:rFonts w:ascii="Times New Roman" w:hAnsi="Times New Roman" w:cs="Times New Roman"/>
          <w:sz w:val="24"/>
          <w:szCs w:val="24"/>
        </w:rPr>
        <w:fldChar w:fldCharType="separate"/>
      </w:r>
      <w:r w:rsidR="00130A0A" w:rsidRPr="0082392C">
        <w:rPr>
          <w:rFonts w:ascii="Times New Roman" w:hAnsi="Times New Roman" w:cs="Times New Roman"/>
          <w:sz w:val="24"/>
          <w:szCs w:val="24"/>
        </w:rPr>
        <w:t>[20]</w:t>
      </w:r>
      <w:r w:rsidR="00130A0A"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and </w:t>
      </w:r>
      <w:r w:rsidR="00FA06AA" w:rsidRPr="0082392C">
        <w:rPr>
          <w:rFonts w:ascii="Times New Roman" w:hAnsi="Times New Roman" w:cs="Times New Roman"/>
          <w:sz w:val="24"/>
          <w:szCs w:val="24"/>
        </w:rPr>
        <w:t xml:space="preserve">our second study found it </w:t>
      </w:r>
      <w:r w:rsidR="00037594" w:rsidRPr="0082392C">
        <w:rPr>
          <w:rFonts w:ascii="Times New Roman" w:hAnsi="Times New Roman" w:cs="Times New Roman"/>
          <w:sz w:val="24"/>
          <w:szCs w:val="24"/>
        </w:rPr>
        <w:t xml:space="preserve">was </w:t>
      </w:r>
      <w:r w:rsidRPr="0082392C">
        <w:rPr>
          <w:rFonts w:ascii="Times New Roman" w:hAnsi="Times New Roman" w:cs="Times New Roman"/>
          <w:sz w:val="24"/>
          <w:szCs w:val="24"/>
        </w:rPr>
        <w:t xml:space="preserve">associated with </w:t>
      </w:r>
      <w:r w:rsidR="00B67DE5">
        <w:rPr>
          <w:rFonts w:ascii="Times New Roman" w:hAnsi="Times New Roman" w:cs="Times New Roman"/>
          <w:sz w:val="24"/>
          <w:szCs w:val="24"/>
        </w:rPr>
        <w:t>reductions</w:t>
      </w:r>
      <w:r w:rsidR="00B67DE5" w:rsidRPr="0082392C">
        <w:rPr>
          <w:rFonts w:ascii="Times New Roman" w:hAnsi="Times New Roman" w:cs="Times New Roman"/>
          <w:sz w:val="24"/>
          <w:szCs w:val="24"/>
        </w:rPr>
        <w:t xml:space="preserve"> </w:t>
      </w:r>
      <w:r w:rsidR="00B67DE5">
        <w:rPr>
          <w:rFonts w:ascii="Times New Roman" w:hAnsi="Times New Roman" w:cs="Times New Roman"/>
          <w:sz w:val="24"/>
          <w:szCs w:val="24"/>
        </w:rPr>
        <w:t xml:space="preserve">in </w:t>
      </w:r>
      <w:r w:rsidRPr="0082392C">
        <w:rPr>
          <w:rFonts w:ascii="Times New Roman" w:hAnsi="Times New Roman" w:cs="Times New Roman"/>
          <w:sz w:val="24"/>
          <w:szCs w:val="24"/>
        </w:rPr>
        <w:t xml:space="preserve">depression symptom </w:t>
      </w:r>
      <w:r w:rsidR="00B67DE5">
        <w:rPr>
          <w:rFonts w:ascii="Times New Roman" w:hAnsi="Times New Roman" w:cs="Times New Roman"/>
          <w:sz w:val="24"/>
          <w:szCs w:val="24"/>
        </w:rPr>
        <w:t xml:space="preserve">severity </w:t>
      </w:r>
      <w:r w:rsidR="00130A0A" w:rsidRPr="0082392C">
        <w:rPr>
          <w:rFonts w:ascii="Times New Roman" w:hAnsi="Times New Roman" w:cs="Times New Roman"/>
          <w:sz w:val="24"/>
          <w:szCs w:val="24"/>
        </w:rPr>
        <w:fldChar w:fldCharType="begin"/>
      </w:r>
      <w:r w:rsidR="00130A0A" w:rsidRPr="0082392C">
        <w:rPr>
          <w:rFonts w:ascii="Times New Roman" w:hAnsi="Times New Roman" w:cs="Times New Roman"/>
          <w:sz w:val="24"/>
          <w:szCs w:val="24"/>
        </w:rPr>
        <w:instrText xml:space="preserve"> ADDIN ZOTERO_ITEM CSL_CITATION {"citationID":"agvf2r0j3r","properties":{"formattedCitation":"[19]","plainCitation":"[19]","noteIndex":0},"citationItems":[{"id":114,"uris":["http://zotero.org/users/610747/items/45TDCMKB"],"uri":["http://zotero.org/users/610747/items/45TDCMKB"],"itemData":{"id":114,"type":"article-journal","title":"Attention bias modification for major depressive disorder: Effects on attention bias, resting state connectivity, and symptom change","container-title":"Journal of Abnormal Psychology","page":"463-475","volume":"124","issue":"3","source":"APA PsycNET","abstract":"Cognitive theories of depression posit that selective attention for negative information contributes to the maintenance of depression. The current study experimentally tested this idea by randomly assigning adults with Major Depressive Disorder (MDD) to 4 weeks of computer-based attention bias modification designed to reduce negative attention bias or 4 weeks of placebo attention training. Findings indicate that compared to placebo training, attention bias modification reduced negative attention bias and increased resting-state connectivity within a neural circuit (i.e., middle frontal gyrus and dorsal anterior cingulate cortex) that supports control over emotional information. Further, pre- to post-training change in negative attention bias was significantly correlated with depression symptom change only in the active training condition. Exploratory analyses indicated that pre- to post-training changes in resting state connectivity within a circuit associated with sustained attention to visual information (i.e., precuenus and middle frontal gyrus) contributed to symptom improvement in the placebo condition. Importantly, depression symptoms did not change differentially between the training groups—overall, a 40% decrease in symptoms was observed across attention training conditions. Findings suggest that negative attention bias is associated with the maintenance of depression; however, deficits in general attentional control may also maintain depression symptoms, as evidenced by resting state connectivity and depression symptom improvement in the placebo training condition.","DOI":"10.1037/abn0000049","ISSN":"1939-1846(Electronic);0021-843X(Print)","shortTitle":"Attention bias modification for major depressive disorder","author":[{"family":"Beevers","given":"Christopher G."},{"family":"Clasen","given":"Peter C."},{"family":"Enock","given":"Philip M."},{"family":"Schnyer","given":"David M."}],"issued":{"date-parts":[["2015"]]}}}],"schema":"https://github.com/citation-style-language/schema/raw/master/csl-citation.json"} </w:instrText>
      </w:r>
      <w:r w:rsidR="00130A0A" w:rsidRPr="0082392C">
        <w:rPr>
          <w:rFonts w:ascii="Times New Roman" w:hAnsi="Times New Roman" w:cs="Times New Roman"/>
          <w:sz w:val="24"/>
          <w:szCs w:val="24"/>
        </w:rPr>
        <w:fldChar w:fldCharType="separate"/>
      </w:r>
      <w:r w:rsidR="00130A0A" w:rsidRPr="0082392C">
        <w:rPr>
          <w:rFonts w:ascii="Times New Roman" w:hAnsi="Times New Roman" w:cs="Times New Roman"/>
          <w:sz w:val="24"/>
          <w:szCs w:val="24"/>
        </w:rPr>
        <w:t>[19]</w:t>
      </w:r>
      <w:r w:rsidR="00130A0A"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Thus, we </w:t>
      </w:r>
      <w:r w:rsidR="00B520C8" w:rsidRPr="0082392C">
        <w:rPr>
          <w:rFonts w:ascii="Times New Roman" w:hAnsi="Times New Roman" w:cs="Times New Roman"/>
          <w:sz w:val="24"/>
          <w:szCs w:val="24"/>
        </w:rPr>
        <w:t xml:space="preserve">do </w:t>
      </w:r>
      <w:r w:rsidRPr="0082392C">
        <w:rPr>
          <w:rFonts w:ascii="Times New Roman" w:hAnsi="Times New Roman" w:cs="Times New Roman"/>
          <w:sz w:val="24"/>
          <w:szCs w:val="24"/>
        </w:rPr>
        <w:t xml:space="preserve">not </w:t>
      </w:r>
      <w:r w:rsidR="00FB261C" w:rsidRPr="0082392C">
        <w:rPr>
          <w:rFonts w:ascii="Times New Roman" w:hAnsi="Times New Roman" w:cs="Times New Roman"/>
          <w:sz w:val="24"/>
          <w:szCs w:val="24"/>
        </w:rPr>
        <w:t xml:space="preserve">have </w:t>
      </w:r>
      <w:r w:rsidRPr="0082392C">
        <w:rPr>
          <w:rFonts w:ascii="Times New Roman" w:hAnsi="Times New Roman" w:cs="Times New Roman"/>
          <w:sz w:val="24"/>
          <w:szCs w:val="24"/>
        </w:rPr>
        <w:t xml:space="preserve">a strong hypothesis about </w:t>
      </w:r>
      <w:r w:rsidR="00A8177F" w:rsidRPr="0082392C">
        <w:rPr>
          <w:rFonts w:ascii="Times New Roman" w:hAnsi="Times New Roman" w:cs="Times New Roman"/>
          <w:sz w:val="24"/>
          <w:szCs w:val="24"/>
        </w:rPr>
        <w:t xml:space="preserve">the effects of </w:t>
      </w:r>
      <w:r w:rsidRPr="0082392C">
        <w:rPr>
          <w:rFonts w:ascii="Times New Roman" w:hAnsi="Times New Roman" w:cs="Times New Roman"/>
          <w:sz w:val="24"/>
          <w:szCs w:val="24"/>
        </w:rPr>
        <w:t>placebo ABM in the current study.</w:t>
      </w:r>
      <w:r w:rsidR="00FA06AA" w:rsidRPr="0082392C">
        <w:rPr>
          <w:rFonts w:ascii="Times New Roman" w:hAnsi="Times New Roman" w:cs="Times New Roman"/>
          <w:sz w:val="24"/>
          <w:szCs w:val="24"/>
        </w:rPr>
        <w:t xml:space="preserve"> W</w:t>
      </w:r>
      <w:r w:rsidRPr="0082392C">
        <w:rPr>
          <w:rFonts w:ascii="Times New Roman" w:hAnsi="Times New Roman" w:cs="Times New Roman"/>
          <w:sz w:val="24"/>
          <w:szCs w:val="24"/>
        </w:rPr>
        <w:t xml:space="preserve">e will </w:t>
      </w:r>
      <w:r w:rsidR="00A8177F" w:rsidRPr="0082392C">
        <w:rPr>
          <w:rFonts w:ascii="Times New Roman" w:hAnsi="Times New Roman" w:cs="Times New Roman"/>
          <w:sz w:val="24"/>
          <w:szCs w:val="24"/>
        </w:rPr>
        <w:t xml:space="preserve">explore </w:t>
      </w:r>
      <w:r w:rsidRPr="0082392C">
        <w:rPr>
          <w:rFonts w:ascii="Times New Roman" w:hAnsi="Times New Roman" w:cs="Times New Roman"/>
          <w:sz w:val="24"/>
          <w:szCs w:val="24"/>
        </w:rPr>
        <w:t>whether placebo ABM is associated with improvements in depression symptoms and whether any observed changes are mediated through change</w:t>
      </w:r>
      <w:r w:rsidR="002A2F6F" w:rsidRPr="0082392C">
        <w:rPr>
          <w:rFonts w:ascii="Times New Roman" w:hAnsi="Times New Roman" w:cs="Times New Roman"/>
          <w:sz w:val="24"/>
          <w:szCs w:val="24"/>
        </w:rPr>
        <w:t>s</w:t>
      </w:r>
      <w:r w:rsidRPr="0082392C">
        <w:rPr>
          <w:rFonts w:ascii="Times New Roman" w:hAnsi="Times New Roman" w:cs="Times New Roman"/>
          <w:sz w:val="24"/>
          <w:szCs w:val="24"/>
        </w:rPr>
        <w:t xml:space="preserve"> in sustained attention</w:t>
      </w:r>
      <w:r w:rsidR="002D1118" w:rsidRPr="0082392C">
        <w:rPr>
          <w:rFonts w:ascii="Times New Roman" w:hAnsi="Times New Roman" w:cs="Times New Roman"/>
          <w:sz w:val="24"/>
          <w:szCs w:val="24"/>
        </w:rPr>
        <w:t>, as our prior work pointed to this as a possibility</w:t>
      </w:r>
      <w:r w:rsidR="00F6131E">
        <w:rPr>
          <w:rFonts w:ascii="Times New Roman" w:hAnsi="Times New Roman" w:cs="Times New Roman"/>
          <w:sz w:val="24"/>
          <w:szCs w:val="24"/>
        </w:rPr>
        <w:t xml:space="preserve"> </w:t>
      </w:r>
      <w:r w:rsidR="00130A0A" w:rsidRPr="0082392C">
        <w:rPr>
          <w:rFonts w:ascii="Times New Roman" w:hAnsi="Times New Roman" w:cs="Times New Roman"/>
          <w:sz w:val="24"/>
          <w:szCs w:val="24"/>
        </w:rPr>
        <w:fldChar w:fldCharType="begin"/>
      </w:r>
      <w:r w:rsidR="00130A0A" w:rsidRPr="0082392C">
        <w:rPr>
          <w:rFonts w:ascii="Times New Roman" w:hAnsi="Times New Roman" w:cs="Times New Roman"/>
          <w:sz w:val="24"/>
          <w:szCs w:val="24"/>
        </w:rPr>
        <w:instrText xml:space="preserve"> ADDIN ZOTERO_ITEM CSL_CITATION {"citationID":"a1jt77ghbli","properties":{"formattedCitation":"[19]","plainCitation":"[19]","noteIndex":0},"citationItems":[{"id":114,"uris":["http://zotero.org/users/610747/items/45TDCMKB"],"uri":["http://zotero.org/users/610747/items/45TDCMKB"],"itemData":{"id":114,"type":"article-journal","title":"Attention bias modification for major depressive disorder: Effects on attention bias, resting state connectivity, and symptom change","container-title":"Journal of Abnormal Psychology","page":"463-475","volume":"124","issue":"3","source":"APA PsycNET","abstract":"Cognitive theories of depression posit that selective attention for negative information contributes to the maintenance of depression. The current study experimentally tested this idea by randomly assigning adults with Major Depressive Disorder (MDD) to 4 weeks of computer-based attention bias modification designed to reduce negative attention bias or 4 weeks of placebo attention training. Findings indicate that compared to placebo training, attention bias modification reduced negative attention bias and increased resting-state connectivity within a neural circuit (i.e., middle frontal gyrus and dorsal anterior cingulate cortex) that supports control over emotional information. Further, pre- to post-training change in negative attention bias was significantly correlated with depression symptom change only in the active training condition. Exploratory analyses indicated that pre- to post-training changes in resting state connectivity within a circuit associated with sustained attention to visual information (i.e., precuenus and middle frontal gyrus) contributed to symptom improvement in the placebo condition. Importantly, depression symptoms did not change differentially between the training groups—overall, a 40% decrease in symptoms was observed across attention training conditions. Findings suggest that negative attention bias is associated with the maintenance of depression; however, deficits in general attentional control may also maintain depression symptoms, as evidenced by resting state connectivity and depression symptom improvement in the placebo training condition.","DOI":"10.1037/abn0000049","ISSN":"1939-1846(Electronic);0021-843X(Print)","shortTitle":"Attention bias modification for major depressive disorder","author":[{"family":"Beevers","given":"Christopher G."},{"family":"Clasen","given":"Peter C."},{"family":"Enock","given":"Philip M."},{"family":"Schnyer","given":"David M."}],"issued":{"date-parts":[["2015"]]}}}],"schema":"https://github.com/citation-style-language/schema/raw/master/csl-citation.json"} </w:instrText>
      </w:r>
      <w:r w:rsidR="00130A0A" w:rsidRPr="0082392C">
        <w:rPr>
          <w:rFonts w:ascii="Times New Roman" w:hAnsi="Times New Roman" w:cs="Times New Roman"/>
          <w:sz w:val="24"/>
          <w:szCs w:val="24"/>
        </w:rPr>
        <w:fldChar w:fldCharType="separate"/>
      </w:r>
      <w:r w:rsidR="00130A0A" w:rsidRPr="0082392C">
        <w:rPr>
          <w:rFonts w:ascii="Times New Roman" w:hAnsi="Times New Roman" w:cs="Times New Roman"/>
          <w:sz w:val="24"/>
          <w:szCs w:val="24"/>
        </w:rPr>
        <w:t>[19]</w:t>
      </w:r>
      <w:r w:rsidR="00130A0A"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w:t>
      </w:r>
    </w:p>
    <w:p w14:paraId="0CDEFED9" w14:textId="77777777" w:rsidR="006E7918" w:rsidRPr="0082392C" w:rsidRDefault="006E7918" w:rsidP="00747CD9">
      <w:pPr>
        <w:spacing w:after="0" w:line="480" w:lineRule="auto"/>
        <w:outlineLvl w:val="0"/>
        <w:rPr>
          <w:rFonts w:ascii="Times New Roman" w:hAnsi="Times New Roman" w:cs="Times New Roman"/>
          <w:b/>
          <w:bCs/>
          <w:sz w:val="24"/>
          <w:szCs w:val="24"/>
        </w:rPr>
      </w:pPr>
      <w:r w:rsidRPr="0082392C">
        <w:rPr>
          <w:rFonts w:ascii="Times New Roman" w:hAnsi="Times New Roman" w:cs="Times New Roman"/>
          <w:b/>
          <w:bCs/>
          <w:sz w:val="24"/>
          <w:szCs w:val="24"/>
        </w:rPr>
        <w:t>Eligibility</w:t>
      </w:r>
    </w:p>
    <w:p w14:paraId="30BC5895" w14:textId="695DB683" w:rsidR="007B23BC" w:rsidRPr="0082392C" w:rsidRDefault="006E7918" w:rsidP="00EE2E91">
      <w:pPr>
        <w:spacing w:after="0" w:line="480" w:lineRule="auto"/>
        <w:rPr>
          <w:rFonts w:ascii="Times New Roman" w:hAnsi="Times New Roman" w:cs="Times New Roman"/>
          <w:sz w:val="24"/>
          <w:szCs w:val="24"/>
        </w:rPr>
      </w:pPr>
      <w:r w:rsidRPr="0082392C">
        <w:rPr>
          <w:rFonts w:ascii="Times New Roman" w:hAnsi="Times New Roman" w:cs="Times New Roman"/>
          <w:b/>
          <w:sz w:val="24"/>
          <w:szCs w:val="24"/>
        </w:rPr>
        <w:tab/>
      </w:r>
      <w:r w:rsidR="00343EDE" w:rsidRPr="0082392C">
        <w:rPr>
          <w:rFonts w:ascii="Times New Roman" w:hAnsi="Times New Roman" w:cs="Times New Roman"/>
          <w:b/>
          <w:bCs/>
          <w:sz w:val="24"/>
          <w:szCs w:val="24"/>
        </w:rPr>
        <w:t xml:space="preserve">Inclusion criteria: </w:t>
      </w:r>
      <w:r w:rsidR="000A6AEA" w:rsidRPr="0082392C">
        <w:rPr>
          <w:rFonts w:ascii="Times New Roman" w:hAnsi="Times New Roman" w:cs="Times New Roman"/>
          <w:sz w:val="24"/>
          <w:szCs w:val="24"/>
        </w:rPr>
        <w:t xml:space="preserve">Participants must be willing and able to provide informed consent, </w:t>
      </w:r>
      <w:r w:rsidR="008C3295" w:rsidRPr="0082392C">
        <w:rPr>
          <w:rFonts w:ascii="Times New Roman" w:hAnsi="Times New Roman" w:cs="Times New Roman"/>
          <w:sz w:val="24"/>
          <w:szCs w:val="24"/>
        </w:rPr>
        <w:t xml:space="preserve">be </w:t>
      </w:r>
      <w:r w:rsidR="000A6AEA" w:rsidRPr="0082392C">
        <w:rPr>
          <w:rFonts w:ascii="Times New Roman" w:hAnsi="Times New Roman" w:cs="Times New Roman"/>
          <w:sz w:val="24"/>
          <w:szCs w:val="24"/>
        </w:rPr>
        <w:t xml:space="preserve">fluent in English, </w:t>
      </w:r>
      <w:r w:rsidR="00FA06AA" w:rsidRPr="0082392C">
        <w:rPr>
          <w:rFonts w:ascii="Times New Roman" w:hAnsi="Times New Roman" w:cs="Times New Roman"/>
          <w:sz w:val="24"/>
          <w:szCs w:val="24"/>
        </w:rPr>
        <w:t xml:space="preserve">have </w:t>
      </w:r>
      <w:r w:rsidR="000A6AEA" w:rsidRPr="0082392C">
        <w:rPr>
          <w:rFonts w:ascii="Times New Roman" w:hAnsi="Times New Roman" w:cs="Times New Roman"/>
          <w:sz w:val="24"/>
          <w:szCs w:val="24"/>
        </w:rPr>
        <w:t xml:space="preserve">a </w:t>
      </w:r>
      <w:r w:rsidR="00E20F12" w:rsidRPr="0082392C">
        <w:rPr>
          <w:rFonts w:ascii="Times New Roman" w:hAnsi="Times New Roman" w:cs="Times New Roman"/>
          <w:sz w:val="24"/>
          <w:szCs w:val="24"/>
        </w:rPr>
        <w:t>Quick Inventory of Depression Severity – Self Report version (</w:t>
      </w:r>
      <w:r w:rsidR="000A6AEA" w:rsidRPr="0082392C">
        <w:rPr>
          <w:rFonts w:ascii="Times New Roman" w:hAnsi="Times New Roman" w:cs="Times New Roman"/>
          <w:sz w:val="24"/>
          <w:szCs w:val="24"/>
        </w:rPr>
        <w:t>QIDS-SR</w:t>
      </w:r>
      <w:r w:rsidR="00E20F12" w:rsidRPr="0082392C">
        <w:rPr>
          <w:rFonts w:ascii="Times New Roman" w:hAnsi="Times New Roman" w:cs="Times New Roman"/>
          <w:sz w:val="24"/>
          <w:szCs w:val="24"/>
        </w:rPr>
        <w:t>)</w:t>
      </w:r>
      <w:r w:rsidR="000A6AEA" w:rsidRPr="0082392C">
        <w:rPr>
          <w:rFonts w:ascii="Times New Roman" w:hAnsi="Times New Roman" w:cs="Times New Roman"/>
          <w:sz w:val="24"/>
          <w:szCs w:val="24"/>
        </w:rPr>
        <w:t xml:space="preserve"> score of 13 or greater, have </w:t>
      </w:r>
      <w:r w:rsidR="00FA06AA" w:rsidRPr="0082392C">
        <w:rPr>
          <w:rFonts w:ascii="Times New Roman" w:hAnsi="Times New Roman" w:cs="Times New Roman"/>
          <w:sz w:val="24"/>
          <w:szCs w:val="24"/>
        </w:rPr>
        <w:t xml:space="preserve">at least a moderate </w:t>
      </w:r>
      <w:r w:rsidR="000A6AEA" w:rsidRPr="0082392C">
        <w:rPr>
          <w:rFonts w:ascii="Times New Roman" w:hAnsi="Times New Roman" w:cs="Times New Roman"/>
          <w:sz w:val="24"/>
          <w:szCs w:val="24"/>
        </w:rPr>
        <w:t xml:space="preserve">attentional bias for negative stimuli relative </w:t>
      </w:r>
      <w:r w:rsidR="000A6AEA" w:rsidRPr="0082392C">
        <w:rPr>
          <w:rFonts w:ascii="Times New Roman" w:hAnsi="Times New Roman" w:cs="Times New Roman"/>
          <w:sz w:val="24"/>
          <w:szCs w:val="24"/>
        </w:rPr>
        <w:lastRenderedPageBreak/>
        <w:t>to neutral stimuli</w:t>
      </w:r>
      <w:r w:rsidR="005F1163" w:rsidRPr="0082392C">
        <w:rPr>
          <w:rFonts w:ascii="Times New Roman" w:hAnsi="Times New Roman" w:cs="Times New Roman"/>
          <w:sz w:val="24"/>
          <w:szCs w:val="24"/>
        </w:rPr>
        <w:t xml:space="preserve"> (see </w:t>
      </w:r>
      <w:r w:rsidR="00F617C9" w:rsidRPr="0082392C">
        <w:rPr>
          <w:rFonts w:ascii="Times New Roman" w:hAnsi="Times New Roman" w:cs="Times New Roman"/>
          <w:sz w:val="24"/>
          <w:szCs w:val="24"/>
        </w:rPr>
        <w:t>next paragraph for more detail</w:t>
      </w:r>
      <w:r w:rsidR="005F1163" w:rsidRPr="0082392C">
        <w:rPr>
          <w:rFonts w:ascii="Times New Roman" w:hAnsi="Times New Roman" w:cs="Times New Roman"/>
          <w:sz w:val="24"/>
          <w:szCs w:val="24"/>
        </w:rPr>
        <w:t>)</w:t>
      </w:r>
      <w:r w:rsidR="000A6AEA" w:rsidRPr="0082392C">
        <w:rPr>
          <w:rFonts w:ascii="Times New Roman" w:hAnsi="Times New Roman" w:cs="Times New Roman"/>
          <w:sz w:val="24"/>
          <w:szCs w:val="24"/>
        </w:rPr>
        <w:t>, and be between the ages of 18 and 40 years of age</w:t>
      </w:r>
      <w:r w:rsidR="00FA06AA" w:rsidRPr="0082392C">
        <w:rPr>
          <w:rFonts w:ascii="Times New Roman" w:hAnsi="Times New Roman" w:cs="Times New Roman"/>
          <w:sz w:val="24"/>
          <w:szCs w:val="24"/>
        </w:rPr>
        <w:t xml:space="preserve"> (</w:t>
      </w:r>
      <w:r w:rsidR="0076660F" w:rsidRPr="0082392C">
        <w:rPr>
          <w:rFonts w:ascii="Times New Roman" w:hAnsi="Times New Roman" w:cs="Times New Roman"/>
          <w:sz w:val="24"/>
          <w:szCs w:val="24"/>
        </w:rPr>
        <w:t xml:space="preserve">age range was </w:t>
      </w:r>
      <w:r w:rsidR="00FA06AA" w:rsidRPr="0082392C">
        <w:rPr>
          <w:rFonts w:ascii="Times New Roman" w:hAnsi="Times New Roman" w:cs="Times New Roman"/>
          <w:sz w:val="24"/>
          <w:szCs w:val="24"/>
        </w:rPr>
        <w:t>restricted to minimize effects of cognitive aging)</w:t>
      </w:r>
      <w:r w:rsidR="000A6AEA" w:rsidRPr="0082392C">
        <w:rPr>
          <w:rFonts w:ascii="Times New Roman" w:hAnsi="Times New Roman" w:cs="Times New Roman"/>
          <w:sz w:val="24"/>
          <w:szCs w:val="24"/>
        </w:rPr>
        <w:t xml:space="preserve">. </w:t>
      </w:r>
      <w:r w:rsidR="00895209" w:rsidRPr="0082392C">
        <w:rPr>
          <w:rFonts w:ascii="Times New Roman" w:hAnsi="Times New Roman" w:cs="Times New Roman"/>
          <w:sz w:val="24"/>
          <w:szCs w:val="24"/>
        </w:rPr>
        <w:t xml:space="preserve">A QIDS-SR score of at least 13 indicates depression severity at least in the moderate range and is equivalent to a </w:t>
      </w:r>
      <w:r w:rsidR="00E20F12" w:rsidRPr="0082392C">
        <w:rPr>
          <w:rFonts w:ascii="Times New Roman" w:hAnsi="Times New Roman" w:cs="Times New Roman"/>
          <w:sz w:val="24"/>
          <w:szCs w:val="24"/>
        </w:rPr>
        <w:t>Hamilton Depression Rating Scale – 17 item (</w:t>
      </w:r>
      <w:r w:rsidR="00895209" w:rsidRPr="0082392C">
        <w:rPr>
          <w:rFonts w:ascii="Times New Roman" w:hAnsi="Times New Roman" w:cs="Times New Roman"/>
          <w:sz w:val="24"/>
          <w:szCs w:val="24"/>
        </w:rPr>
        <w:t>HDRS-17</w:t>
      </w:r>
      <w:r w:rsidR="00E20F12" w:rsidRPr="0082392C">
        <w:rPr>
          <w:rFonts w:ascii="Times New Roman" w:hAnsi="Times New Roman" w:cs="Times New Roman"/>
          <w:sz w:val="24"/>
          <w:szCs w:val="24"/>
        </w:rPr>
        <w:t>)</w:t>
      </w:r>
      <w:r w:rsidR="00895209" w:rsidRPr="0082392C">
        <w:rPr>
          <w:rFonts w:ascii="Times New Roman" w:hAnsi="Times New Roman" w:cs="Times New Roman"/>
          <w:sz w:val="24"/>
          <w:szCs w:val="24"/>
        </w:rPr>
        <w:t xml:space="preserve"> score of 17 or greater</w:t>
      </w:r>
      <w:r w:rsidR="00F6131E">
        <w:rPr>
          <w:rFonts w:ascii="Times New Roman" w:hAnsi="Times New Roman" w:cs="Times New Roman"/>
          <w:sz w:val="24"/>
          <w:szCs w:val="24"/>
        </w:rPr>
        <w:t xml:space="preserve"> </w:t>
      </w:r>
      <w:r w:rsidR="00905F68" w:rsidRPr="0082392C">
        <w:rPr>
          <w:rFonts w:ascii="Times New Roman" w:hAnsi="Times New Roman" w:cs="Times New Roman"/>
          <w:sz w:val="24"/>
          <w:szCs w:val="24"/>
        </w:rPr>
        <w:fldChar w:fldCharType="begin"/>
      </w:r>
      <w:r w:rsidR="00905F68" w:rsidRPr="0082392C">
        <w:rPr>
          <w:rFonts w:ascii="Times New Roman" w:hAnsi="Times New Roman" w:cs="Times New Roman"/>
          <w:sz w:val="24"/>
          <w:szCs w:val="24"/>
        </w:rPr>
        <w:instrText xml:space="preserve"> ADDIN ZOTERO_ITEM CSL_CITATION {"citationID":"a1053knjpvo","properties":{"formattedCitation":"[24]","plainCitation":"[24]","noteIndex":0},"citationItems":[{"id":2867,"uris":["http://zotero.org/users/610747/items/28563STI"],"uri":["http://zotero.org/users/610747/items/28563STI"],"itemData":{"id":2867,"type":"article-journal","title":"The 16-Item quick inventory of depressive symptomatology (QIDS), clinician rating (QIDS-C), and self-report (QIDS-SR): a psychometric evaluation in patients with chronic major depression","container-title":"Biological Psychiatry","page":"573-583","volume":"54","issue":"5","source":"ScienceDirect","abstract":"The 16-item Quick Inventory of Depressive Symptomatology (QIDS), a new measure of depressive symptom severity derived from the 30-item Inventory of Depressive Symptomatology (IDS), is available in both self-report (QIDS-SR16) and clinician-rated (QIDS-C16) formats. This report evaluates and compares the psychometric properties of the QIDS-SR16 in relation to the IDS-SR30 and the 24-item Hamilton Rating Scale for Depression (HAM-D24) in 596 adult outpatients treated for chronic nonpsychotic, major depressive disorder. Internal consistency was high for the QIDS-SR16 (Cronbach’s α = .86), the IDS-SR30 (Cronbach’s α = .92), and the HAM-D24 (Cronbach’s α = .88). QIDS-SR16 total scores were highly correlated with IDS-SR30 (.96) and HAM-D24 (.86) total scores. Item–total correlations revealed that several similar items were highly correlated with both QIDS-SR16 and IDS-SR30 total scores. Roughly 1.3 times the QIDS-SR16 total score is predictive of the HAM-D17 (17-item version of the HAM-D) total score. The QIDS-SR16 was as sensitive to symptom change as the IDS-SR30 and HAM-D24, indicating high concurrent validity for all three scales. The QIDS-SR16 has highly acceptable psychometric properties, which supports the usefulness of this brief rating of depressive symptom severity in both clinical and research settings.","DOI":"10.1016/S0006-3223(02)01866-8","ISSN":"0006-3223","shortTitle":"The 16-Item quick inventory of depressive symptomatology (QIDS), clinician rating (QIDS-C), and self-report (QIDS-SR)","journalAbbreviation":"Biological Psychiatry","author":[{"family":"Rush","given":"A. John"},{"family":"Trivedi","given":"Madhukar H"},{"family":"Ibrahim","given":"Hicham M"},{"family":"Carmody","given":"Thomas J"},{"family":"Arnow","given":"Bruce"},{"family":"Klein","given":"Daniel N"},{"family":"Markowitz","given":"John C"},{"family":"Ninan","given":"Philip T"},{"family":"Kornstein","given":"Susan"},{"family":"Manber","given":"Rachel"},{"family":"Thase","given":"Michael E"},{"family":"Kocsis","given":"James H"},{"family":"Keller","given":"Martin B"}],"issued":{"date-parts":[["2003",9,1]]}}}],"schema":"https://github.com/citation-style-language/schema/raw/master/csl-citation.json"} </w:instrText>
      </w:r>
      <w:r w:rsidR="00905F68" w:rsidRPr="0082392C">
        <w:rPr>
          <w:rFonts w:ascii="Times New Roman" w:hAnsi="Times New Roman" w:cs="Times New Roman"/>
          <w:sz w:val="24"/>
          <w:szCs w:val="24"/>
        </w:rPr>
        <w:fldChar w:fldCharType="separate"/>
      </w:r>
      <w:r w:rsidR="00905F68" w:rsidRPr="0082392C">
        <w:rPr>
          <w:rFonts w:ascii="Times New Roman" w:hAnsi="Times New Roman" w:cs="Times New Roman"/>
          <w:sz w:val="24"/>
          <w:szCs w:val="24"/>
        </w:rPr>
        <w:t>[24]</w:t>
      </w:r>
      <w:r w:rsidR="00905F68" w:rsidRPr="0082392C">
        <w:rPr>
          <w:rFonts w:ascii="Times New Roman" w:hAnsi="Times New Roman" w:cs="Times New Roman"/>
          <w:sz w:val="24"/>
          <w:szCs w:val="24"/>
        </w:rPr>
        <w:fldChar w:fldCharType="end"/>
      </w:r>
      <w:r w:rsidR="00895209" w:rsidRPr="0082392C">
        <w:rPr>
          <w:rFonts w:ascii="Times New Roman" w:hAnsi="Times New Roman" w:cs="Times New Roman"/>
          <w:sz w:val="24"/>
          <w:szCs w:val="24"/>
        </w:rPr>
        <w:t xml:space="preserve">. </w:t>
      </w:r>
    </w:p>
    <w:p w14:paraId="6DCEDDAA" w14:textId="6D1B945E" w:rsidR="00F617C9" w:rsidRPr="0082392C" w:rsidRDefault="00F617C9" w:rsidP="00F617C9">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Determining the criterion to define presence of pre-treatment </w:t>
      </w:r>
      <w:r w:rsidR="00FA0EAE" w:rsidRPr="0082392C">
        <w:rPr>
          <w:rFonts w:ascii="Times New Roman" w:hAnsi="Times New Roman" w:cs="Times New Roman"/>
          <w:sz w:val="24"/>
          <w:szCs w:val="24"/>
        </w:rPr>
        <w:t xml:space="preserve">negatively biased attention </w:t>
      </w:r>
      <w:r w:rsidRPr="0082392C">
        <w:rPr>
          <w:rFonts w:ascii="Times New Roman" w:hAnsi="Times New Roman" w:cs="Times New Roman"/>
          <w:sz w:val="24"/>
          <w:szCs w:val="24"/>
        </w:rPr>
        <w:t xml:space="preserve">was challenging, as the reliability of traditional dot-probe assessments have been found to be somewhat lacking (e.g., </w:t>
      </w:r>
      <w:r w:rsidRPr="0082392C">
        <w:rPr>
          <w:rFonts w:ascii="Times New Roman" w:hAnsi="Times New Roman" w:cs="Times New Roman"/>
          <w:sz w:val="24"/>
          <w:szCs w:val="24"/>
        </w:rPr>
        <w:fldChar w:fldCharType="begin"/>
      </w:r>
      <w:r w:rsidR="00610D2A" w:rsidRPr="0082392C">
        <w:rPr>
          <w:rFonts w:ascii="Times New Roman" w:hAnsi="Times New Roman" w:cs="Times New Roman"/>
          <w:sz w:val="24"/>
          <w:szCs w:val="24"/>
        </w:rPr>
        <w:instrText xml:space="preserve"> ADDIN ZOTERO_ITEM CSL_CITATION {"citationID":"a1pr77gafnl","properties":{"formattedCitation":"[25]","plainCitation":"[25]","noteIndex":0},"citationItems":[{"id":3308,"uris":["http://zotero.org/users/610747/items/VMABDZUT"],"uri":["http://zotero.org/users/610747/items/VMABDZUT"],"itemData":{"id":3308,"type":"article-journal","title":"Unreliability as a threat to understanding psychopathology: The cautionary tale of attentional bias.","container-title":"Journal of Abnormal Psychology","page":"840-851","volume":"125","issue":"6","source":"Crossref","abstract":"Researchers often fail to report whether their measurements related to mental disorders give precise and consistent measurements even when what they measure should be consistent and stable over time. We focus on one such measure, the global attentional bias score, to illustrate the problems caused by poor reliability, and moreover how assessing and improving the reliability of our measures can improve our theories and ultimately advance our knowledge.","DOI":"10.1037/abn0000184","ISSN":"1939-1846, 0021-843X","note":"00033","shortTitle":"Unreliability as a threat to understanding psychopathology","language":"en","author":[{"family":"Rodebaugh","given":"Thomas L."},{"family":"Scullin","given":"Rachel B."},{"family":"Langer","given":"Julia K."},{"family":"Dixon","given":"David J."},{"family":"Huppert","given":"Jonathan D."},{"family":"Bernstein","given":"Amit"},{"family":"Zvielli","given":"Ariel"},{"family":"Lenze","given":"Eric J."}],"issued":{"date-parts":[["2016"]]}}}],"schema":"https://github.com/citation-style-language/schema/raw/master/csl-citation.json"} </w:instrText>
      </w:r>
      <w:r w:rsidRPr="0082392C">
        <w:rPr>
          <w:rFonts w:ascii="Times New Roman" w:hAnsi="Times New Roman" w:cs="Times New Roman"/>
          <w:sz w:val="24"/>
          <w:szCs w:val="24"/>
        </w:rPr>
        <w:fldChar w:fldCharType="separate"/>
      </w:r>
      <w:r w:rsidR="00610D2A" w:rsidRPr="0082392C">
        <w:rPr>
          <w:rFonts w:ascii="Times New Roman" w:hAnsi="Times New Roman" w:cs="Times New Roman"/>
          <w:sz w:val="24"/>
          <w:szCs w:val="24"/>
        </w:rPr>
        <w:t>[25]</w:t>
      </w:r>
      <w:r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This psychometric issue raises the question of whether the traditional dot-probe scoring method can be used to recruit individuals into a study. Thus, prior to starting this clinical trial, we examined one-week stability of several dot-probe eye-tracking metrics to identify a suitable attention bias criterion. </w:t>
      </w:r>
      <w:r w:rsidR="00FB261C" w:rsidRPr="0082392C">
        <w:rPr>
          <w:rFonts w:ascii="Times New Roman" w:hAnsi="Times New Roman" w:cs="Times New Roman"/>
          <w:sz w:val="24"/>
          <w:szCs w:val="24"/>
        </w:rPr>
        <w:t>A</w:t>
      </w:r>
      <w:r w:rsidRPr="0082392C">
        <w:rPr>
          <w:rFonts w:ascii="Times New Roman" w:hAnsi="Times New Roman" w:cs="Times New Roman"/>
          <w:sz w:val="24"/>
          <w:szCs w:val="24"/>
        </w:rPr>
        <w:t xml:space="preserve">nalyses from </w:t>
      </w:r>
      <w:r w:rsidR="00DD6FE6" w:rsidRPr="0082392C">
        <w:rPr>
          <w:rFonts w:ascii="Times New Roman" w:hAnsi="Times New Roman" w:cs="Times New Roman"/>
          <w:sz w:val="24"/>
          <w:szCs w:val="24"/>
        </w:rPr>
        <w:t xml:space="preserve">85 </w:t>
      </w:r>
      <w:r w:rsidRPr="0082392C">
        <w:rPr>
          <w:rFonts w:ascii="Times New Roman" w:hAnsi="Times New Roman" w:cs="Times New Roman"/>
          <w:sz w:val="24"/>
          <w:szCs w:val="24"/>
        </w:rPr>
        <w:t xml:space="preserve">adults recruited from the Austin community indicated that number of trials where </w:t>
      </w:r>
      <w:r w:rsidR="0076660F" w:rsidRPr="0082392C">
        <w:rPr>
          <w:rFonts w:ascii="Times New Roman" w:hAnsi="Times New Roman" w:cs="Times New Roman"/>
          <w:sz w:val="24"/>
          <w:szCs w:val="24"/>
        </w:rPr>
        <w:t xml:space="preserve">total fixation time </w:t>
      </w:r>
      <w:r w:rsidRPr="0082392C">
        <w:rPr>
          <w:rFonts w:ascii="Times New Roman" w:hAnsi="Times New Roman" w:cs="Times New Roman"/>
          <w:sz w:val="24"/>
          <w:szCs w:val="24"/>
        </w:rPr>
        <w:t>was greater for sad stimuli than neutral stimuli had good one-week stability (</w:t>
      </w:r>
      <w:r w:rsidRPr="0082392C">
        <w:rPr>
          <w:rFonts w:ascii="Times New Roman" w:hAnsi="Times New Roman" w:cs="Times New Roman"/>
          <w:i/>
          <w:iCs/>
          <w:sz w:val="24"/>
          <w:szCs w:val="24"/>
        </w:rPr>
        <w:t>r</w:t>
      </w:r>
      <w:r w:rsidRPr="0082392C">
        <w:rPr>
          <w:rFonts w:ascii="Times New Roman" w:hAnsi="Times New Roman" w:cs="Times New Roman"/>
          <w:sz w:val="24"/>
          <w:szCs w:val="24"/>
        </w:rPr>
        <w:t xml:space="preserve"> = 0.67). Further, a criterion of at least 37.5% of trials (36 out of 96) where </w:t>
      </w:r>
      <w:r w:rsidR="0076660F" w:rsidRPr="0082392C">
        <w:rPr>
          <w:rFonts w:ascii="Times New Roman" w:hAnsi="Times New Roman" w:cs="Times New Roman"/>
          <w:sz w:val="24"/>
          <w:szCs w:val="24"/>
        </w:rPr>
        <w:t xml:space="preserve">total fixation time </w:t>
      </w:r>
      <w:r w:rsidRPr="0082392C">
        <w:rPr>
          <w:rFonts w:ascii="Times New Roman" w:hAnsi="Times New Roman" w:cs="Times New Roman"/>
          <w:sz w:val="24"/>
          <w:szCs w:val="24"/>
        </w:rPr>
        <w:t>was greater for sad stimuli than neutral stimuli minimizes spontaneous drift from sufficient to insufficient bias (or the opposite) across a 1-week period</w:t>
      </w:r>
      <w:r w:rsidR="003673CC">
        <w:rPr>
          <w:rFonts w:ascii="Times New Roman" w:hAnsi="Times New Roman" w:cs="Times New Roman"/>
          <w:sz w:val="24"/>
          <w:szCs w:val="24"/>
        </w:rPr>
        <w:t xml:space="preserve"> </w:t>
      </w:r>
      <w:r w:rsidR="003673CC" w:rsidRPr="0082392C">
        <w:rPr>
          <w:rFonts w:ascii="Times New Roman" w:hAnsi="Times New Roman" w:cs="Times New Roman"/>
          <w:sz w:val="24"/>
          <w:szCs w:val="24"/>
        </w:rPr>
        <w:t>(see Section 1.1 of Supplemental Material for more detail)</w:t>
      </w:r>
      <w:r w:rsidRPr="0082392C">
        <w:rPr>
          <w:rFonts w:ascii="Times New Roman" w:hAnsi="Times New Roman" w:cs="Times New Roman"/>
          <w:sz w:val="24"/>
          <w:szCs w:val="24"/>
        </w:rPr>
        <w:t>. Th</w:t>
      </w:r>
      <w:r w:rsidR="00FB261C" w:rsidRPr="0082392C">
        <w:rPr>
          <w:rFonts w:ascii="Times New Roman" w:hAnsi="Times New Roman" w:cs="Times New Roman"/>
          <w:sz w:val="24"/>
          <w:szCs w:val="24"/>
        </w:rPr>
        <w:t>us</w:t>
      </w:r>
      <w:r w:rsidRPr="0082392C">
        <w:rPr>
          <w:rFonts w:ascii="Times New Roman" w:hAnsi="Times New Roman" w:cs="Times New Roman"/>
          <w:sz w:val="24"/>
          <w:szCs w:val="24"/>
        </w:rPr>
        <w:t xml:space="preserve">, </w:t>
      </w:r>
      <w:r w:rsidR="00FB261C" w:rsidRPr="0082392C">
        <w:rPr>
          <w:rFonts w:ascii="Times New Roman" w:hAnsi="Times New Roman" w:cs="Times New Roman"/>
          <w:sz w:val="24"/>
          <w:szCs w:val="24"/>
        </w:rPr>
        <w:t xml:space="preserve">in order to be eligible to participate in the current study, participants </w:t>
      </w:r>
      <w:r w:rsidR="00FA0EAE" w:rsidRPr="0082392C">
        <w:rPr>
          <w:rFonts w:ascii="Times New Roman" w:hAnsi="Times New Roman" w:cs="Times New Roman"/>
          <w:sz w:val="24"/>
          <w:szCs w:val="24"/>
        </w:rPr>
        <w:t xml:space="preserve">will </w:t>
      </w:r>
      <w:r w:rsidR="00FB261C" w:rsidRPr="0082392C">
        <w:rPr>
          <w:rFonts w:ascii="Times New Roman" w:hAnsi="Times New Roman" w:cs="Times New Roman"/>
          <w:sz w:val="24"/>
          <w:szCs w:val="24"/>
        </w:rPr>
        <w:t>ha</w:t>
      </w:r>
      <w:r w:rsidR="00FA0EAE" w:rsidRPr="0082392C">
        <w:rPr>
          <w:rFonts w:ascii="Times New Roman" w:hAnsi="Times New Roman" w:cs="Times New Roman"/>
          <w:sz w:val="24"/>
          <w:szCs w:val="24"/>
        </w:rPr>
        <w:t>ve</w:t>
      </w:r>
      <w:r w:rsidR="00FB261C" w:rsidRPr="0082392C">
        <w:rPr>
          <w:rFonts w:ascii="Times New Roman" w:hAnsi="Times New Roman" w:cs="Times New Roman"/>
          <w:sz w:val="24"/>
          <w:szCs w:val="24"/>
        </w:rPr>
        <w:t xml:space="preserve"> to have at least 36 trials where gaze towards sad stimuli </w:t>
      </w:r>
      <w:r w:rsidR="00FA0EAE" w:rsidRPr="0082392C">
        <w:rPr>
          <w:rFonts w:ascii="Times New Roman" w:hAnsi="Times New Roman" w:cs="Times New Roman"/>
          <w:sz w:val="24"/>
          <w:szCs w:val="24"/>
        </w:rPr>
        <w:t>i</w:t>
      </w:r>
      <w:r w:rsidR="00FB261C" w:rsidRPr="0082392C">
        <w:rPr>
          <w:rFonts w:ascii="Times New Roman" w:hAnsi="Times New Roman" w:cs="Times New Roman"/>
          <w:sz w:val="24"/>
          <w:szCs w:val="24"/>
        </w:rPr>
        <w:t>s greater than gaze towards neutral stimuli</w:t>
      </w:r>
      <w:r w:rsidRPr="0082392C">
        <w:rPr>
          <w:rFonts w:ascii="Times New Roman" w:hAnsi="Times New Roman" w:cs="Times New Roman"/>
          <w:sz w:val="24"/>
          <w:szCs w:val="24"/>
        </w:rPr>
        <w:t>.</w:t>
      </w:r>
    </w:p>
    <w:p w14:paraId="449F1F13" w14:textId="090D93D9" w:rsidR="006E7918" w:rsidRPr="0082392C" w:rsidRDefault="002E553D" w:rsidP="008C7967">
      <w:pPr>
        <w:spacing w:after="0" w:line="480" w:lineRule="auto"/>
        <w:rPr>
          <w:rFonts w:ascii="Times New Roman" w:hAnsi="Times New Roman" w:cs="Times New Roman"/>
          <w:sz w:val="24"/>
          <w:szCs w:val="24"/>
        </w:rPr>
      </w:pPr>
      <w:r w:rsidRPr="0082392C">
        <w:rPr>
          <w:rFonts w:ascii="Times New Roman" w:hAnsi="Times New Roman" w:cs="Times New Roman"/>
          <w:b/>
          <w:sz w:val="24"/>
          <w:szCs w:val="24"/>
        </w:rPr>
        <w:tab/>
      </w:r>
      <w:r w:rsidR="00343EDE" w:rsidRPr="0082392C">
        <w:rPr>
          <w:rFonts w:ascii="Times New Roman" w:hAnsi="Times New Roman" w:cs="Times New Roman"/>
          <w:b/>
          <w:bCs/>
          <w:sz w:val="24"/>
          <w:szCs w:val="24"/>
        </w:rPr>
        <w:t>Exclusion criteria</w:t>
      </w:r>
      <w:r w:rsidR="00343EDE" w:rsidRPr="0082392C">
        <w:rPr>
          <w:rFonts w:ascii="Times New Roman" w:hAnsi="Times New Roman" w:cs="Times New Roman"/>
          <w:sz w:val="24"/>
          <w:szCs w:val="24"/>
        </w:rPr>
        <w:t xml:space="preserve">: </w:t>
      </w:r>
      <w:r w:rsidR="00C65D2D" w:rsidRPr="0082392C">
        <w:rPr>
          <w:rFonts w:ascii="Times New Roman" w:hAnsi="Times New Roman" w:cs="Times New Roman"/>
          <w:sz w:val="24"/>
          <w:szCs w:val="24"/>
        </w:rPr>
        <w:t xml:space="preserve">Participants will be excluded if they meet criteria for a current substance use disorder </w:t>
      </w:r>
      <w:r w:rsidR="00280078" w:rsidRPr="0082392C">
        <w:rPr>
          <w:rFonts w:ascii="Times New Roman" w:hAnsi="Times New Roman" w:cs="Times New Roman"/>
          <w:sz w:val="24"/>
          <w:szCs w:val="24"/>
        </w:rPr>
        <w:t>(</w:t>
      </w:r>
      <w:r w:rsidR="00C65D2D" w:rsidRPr="0082392C">
        <w:rPr>
          <w:rFonts w:ascii="Times New Roman" w:hAnsi="Times New Roman" w:cs="Times New Roman"/>
          <w:sz w:val="24"/>
          <w:szCs w:val="24"/>
        </w:rPr>
        <w:t>of mild or greater severity</w:t>
      </w:r>
      <w:r w:rsidR="00280078" w:rsidRPr="0082392C">
        <w:rPr>
          <w:rFonts w:ascii="Times New Roman" w:hAnsi="Times New Roman" w:cs="Times New Roman"/>
          <w:sz w:val="24"/>
          <w:szCs w:val="24"/>
        </w:rPr>
        <w:t>)</w:t>
      </w:r>
      <w:r w:rsidR="00C65D2D" w:rsidRPr="0082392C">
        <w:rPr>
          <w:rFonts w:ascii="Times New Roman" w:hAnsi="Times New Roman" w:cs="Times New Roman"/>
          <w:sz w:val="24"/>
          <w:szCs w:val="24"/>
        </w:rPr>
        <w:t xml:space="preserve">, </w:t>
      </w:r>
      <w:r w:rsidR="00280078" w:rsidRPr="0082392C">
        <w:rPr>
          <w:rFonts w:ascii="Times New Roman" w:hAnsi="Times New Roman" w:cs="Times New Roman"/>
          <w:sz w:val="24"/>
          <w:szCs w:val="24"/>
        </w:rPr>
        <w:t xml:space="preserve">current or past psychotic disorder, or </w:t>
      </w:r>
      <w:r w:rsidR="00C80936">
        <w:rPr>
          <w:rFonts w:ascii="Times New Roman" w:hAnsi="Times New Roman" w:cs="Times New Roman"/>
          <w:sz w:val="24"/>
          <w:szCs w:val="24"/>
        </w:rPr>
        <w:t xml:space="preserve">current or past </w:t>
      </w:r>
      <w:r w:rsidR="00280078" w:rsidRPr="0082392C">
        <w:rPr>
          <w:rFonts w:ascii="Times New Roman" w:hAnsi="Times New Roman" w:cs="Times New Roman"/>
          <w:sz w:val="24"/>
          <w:szCs w:val="24"/>
        </w:rPr>
        <w:t>bipolar disorder</w:t>
      </w:r>
      <w:r w:rsidR="00895209" w:rsidRPr="0082392C">
        <w:rPr>
          <w:rFonts w:ascii="Times New Roman" w:hAnsi="Times New Roman" w:cs="Times New Roman"/>
          <w:sz w:val="24"/>
          <w:szCs w:val="24"/>
        </w:rPr>
        <w:t xml:space="preserve"> </w:t>
      </w:r>
      <w:r w:rsidR="00F672D5" w:rsidRPr="0082392C">
        <w:rPr>
          <w:rFonts w:ascii="Times New Roman" w:hAnsi="Times New Roman" w:cs="Times New Roman"/>
          <w:sz w:val="24"/>
          <w:szCs w:val="24"/>
        </w:rPr>
        <w:t xml:space="preserve">as determined by the </w:t>
      </w:r>
      <w:r w:rsidR="00C458CD" w:rsidRPr="0082392C">
        <w:rPr>
          <w:rFonts w:ascii="Times New Roman" w:hAnsi="Times New Roman" w:cs="Times New Roman"/>
          <w:sz w:val="24"/>
          <w:szCs w:val="24"/>
        </w:rPr>
        <w:t>Mini International Neuropsychiatric Inventory (</w:t>
      </w:r>
      <w:r w:rsidR="00280078" w:rsidRPr="0082392C">
        <w:rPr>
          <w:rFonts w:ascii="Times New Roman" w:hAnsi="Times New Roman" w:cs="Times New Roman"/>
          <w:sz w:val="24"/>
          <w:szCs w:val="24"/>
        </w:rPr>
        <w:t>MINI</w:t>
      </w:r>
      <w:r w:rsidR="00C458CD" w:rsidRPr="0082392C">
        <w:rPr>
          <w:rFonts w:ascii="Times New Roman" w:hAnsi="Times New Roman" w:cs="Times New Roman"/>
          <w:sz w:val="24"/>
          <w:szCs w:val="24"/>
        </w:rPr>
        <w:t>)</w:t>
      </w:r>
      <w:r w:rsidR="00280078" w:rsidRPr="0082392C">
        <w:rPr>
          <w:rFonts w:ascii="Times New Roman" w:hAnsi="Times New Roman" w:cs="Times New Roman"/>
          <w:sz w:val="24"/>
          <w:szCs w:val="24"/>
        </w:rPr>
        <w:t>, have any medical or physical conditions that would preclude participation in an fMRI stu</w:t>
      </w:r>
      <w:r w:rsidR="002056BA" w:rsidRPr="0082392C">
        <w:rPr>
          <w:rFonts w:ascii="Times New Roman" w:hAnsi="Times New Roman" w:cs="Times New Roman"/>
          <w:sz w:val="24"/>
          <w:szCs w:val="24"/>
        </w:rPr>
        <w:t>dy (e.g., cardiac pacemaker), are</w:t>
      </w:r>
      <w:r w:rsidR="00280078" w:rsidRPr="0082392C">
        <w:rPr>
          <w:rFonts w:ascii="Times New Roman" w:hAnsi="Times New Roman" w:cs="Times New Roman"/>
          <w:sz w:val="24"/>
          <w:szCs w:val="24"/>
        </w:rPr>
        <w:t xml:space="preserve"> currently receiving psychotherapy or electroconvulsive therapy, </w:t>
      </w:r>
      <w:r w:rsidR="002056BA" w:rsidRPr="0082392C">
        <w:rPr>
          <w:rFonts w:ascii="Times New Roman" w:hAnsi="Times New Roman" w:cs="Times New Roman"/>
          <w:sz w:val="24"/>
          <w:szCs w:val="24"/>
        </w:rPr>
        <w:t xml:space="preserve">have </w:t>
      </w:r>
      <w:r w:rsidR="00D14A50" w:rsidRPr="0082392C">
        <w:rPr>
          <w:rFonts w:ascii="Times New Roman" w:hAnsi="Times New Roman" w:cs="Times New Roman"/>
          <w:sz w:val="24"/>
          <w:szCs w:val="24"/>
        </w:rPr>
        <w:t xml:space="preserve">psychiatric or neurological medication changes in the 12 weeks prior to study </w:t>
      </w:r>
      <w:r w:rsidR="00D14A50" w:rsidRPr="0082392C">
        <w:rPr>
          <w:rFonts w:ascii="Times New Roman" w:hAnsi="Times New Roman" w:cs="Times New Roman"/>
          <w:sz w:val="24"/>
          <w:szCs w:val="24"/>
        </w:rPr>
        <w:lastRenderedPageBreak/>
        <w:t xml:space="preserve">entry, </w:t>
      </w:r>
      <w:r w:rsidR="002056BA" w:rsidRPr="0082392C">
        <w:rPr>
          <w:rFonts w:ascii="Times New Roman" w:hAnsi="Times New Roman" w:cs="Times New Roman"/>
          <w:sz w:val="24"/>
          <w:szCs w:val="24"/>
        </w:rPr>
        <w:t xml:space="preserve">report </w:t>
      </w:r>
      <w:r w:rsidR="00D14A50" w:rsidRPr="0082392C">
        <w:rPr>
          <w:rFonts w:ascii="Times New Roman" w:hAnsi="Times New Roman" w:cs="Times New Roman"/>
          <w:sz w:val="24"/>
          <w:szCs w:val="24"/>
        </w:rPr>
        <w:t>current opioid analgesics or systemic corticosteroid use for an acute medical cond</w:t>
      </w:r>
      <w:r w:rsidR="00B37DA1" w:rsidRPr="0082392C">
        <w:rPr>
          <w:rFonts w:ascii="Times New Roman" w:hAnsi="Times New Roman" w:cs="Times New Roman"/>
          <w:sz w:val="24"/>
          <w:szCs w:val="24"/>
        </w:rPr>
        <w:t>ition or taken as needed, or have</w:t>
      </w:r>
      <w:r w:rsidR="00D14A50" w:rsidRPr="0082392C">
        <w:rPr>
          <w:rFonts w:ascii="Times New Roman" w:hAnsi="Times New Roman" w:cs="Times New Roman"/>
          <w:sz w:val="24"/>
          <w:szCs w:val="24"/>
        </w:rPr>
        <w:t xml:space="preserve"> had suicidal behaviors or significant suicidal ideation, as indicated by </w:t>
      </w:r>
      <w:r w:rsidR="00702B5F" w:rsidRPr="0082392C">
        <w:rPr>
          <w:rFonts w:ascii="Times New Roman" w:hAnsi="Times New Roman" w:cs="Times New Roman"/>
          <w:sz w:val="24"/>
          <w:szCs w:val="24"/>
        </w:rPr>
        <w:t xml:space="preserve">positively </w:t>
      </w:r>
      <w:r w:rsidR="00D14A50" w:rsidRPr="0082392C">
        <w:rPr>
          <w:rFonts w:ascii="Times New Roman" w:hAnsi="Times New Roman" w:cs="Times New Roman"/>
          <w:sz w:val="24"/>
          <w:szCs w:val="24"/>
        </w:rPr>
        <w:t xml:space="preserve">endorsing question 4 or 5 on the </w:t>
      </w:r>
      <w:r w:rsidR="00EE2E91" w:rsidRPr="0082392C">
        <w:rPr>
          <w:rFonts w:ascii="Times New Roman" w:hAnsi="Times New Roman" w:cs="Times New Roman"/>
          <w:sz w:val="24"/>
          <w:szCs w:val="24"/>
        </w:rPr>
        <w:t>Columbia-Suicide Severity Rating Scale (</w:t>
      </w:r>
      <w:r w:rsidR="00D14A50" w:rsidRPr="0082392C">
        <w:rPr>
          <w:rFonts w:ascii="Times New Roman" w:hAnsi="Times New Roman" w:cs="Times New Roman"/>
          <w:sz w:val="24"/>
          <w:szCs w:val="24"/>
        </w:rPr>
        <w:t>C-SSRS</w:t>
      </w:r>
      <w:r w:rsidR="00EE2E91" w:rsidRPr="0082392C">
        <w:rPr>
          <w:rFonts w:ascii="Times New Roman" w:hAnsi="Times New Roman" w:cs="Times New Roman"/>
          <w:sz w:val="24"/>
          <w:szCs w:val="24"/>
        </w:rPr>
        <w:t>)</w:t>
      </w:r>
      <w:r w:rsidR="00D14A50" w:rsidRPr="0082392C">
        <w:rPr>
          <w:rFonts w:ascii="Times New Roman" w:hAnsi="Times New Roman" w:cs="Times New Roman"/>
          <w:sz w:val="24"/>
          <w:szCs w:val="24"/>
        </w:rPr>
        <w:t xml:space="preserve">, within the last six months. </w:t>
      </w:r>
      <w:r w:rsidR="00B047A5" w:rsidRPr="0082392C">
        <w:rPr>
          <w:rFonts w:ascii="Times New Roman" w:hAnsi="Times New Roman" w:cs="Times New Roman"/>
          <w:sz w:val="24"/>
          <w:szCs w:val="24"/>
        </w:rPr>
        <w:br/>
      </w:r>
      <w:r w:rsidR="00B047A5" w:rsidRPr="0082392C">
        <w:rPr>
          <w:rFonts w:ascii="Times New Roman" w:hAnsi="Times New Roman" w:cs="Times New Roman"/>
          <w:b/>
          <w:bCs/>
          <w:sz w:val="24"/>
          <w:szCs w:val="24"/>
        </w:rPr>
        <w:t>Recruitment</w:t>
      </w:r>
    </w:p>
    <w:p w14:paraId="2777F8AA" w14:textId="17E8FDFF" w:rsidR="00B047A5" w:rsidRPr="0082392C" w:rsidRDefault="00AE4D5C" w:rsidP="00921A48">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r>
      <w:r w:rsidR="00D7479E" w:rsidRPr="0082392C">
        <w:rPr>
          <w:rFonts w:ascii="Times New Roman" w:hAnsi="Times New Roman" w:cs="Times New Roman"/>
          <w:sz w:val="24"/>
          <w:szCs w:val="24"/>
        </w:rPr>
        <w:t xml:space="preserve">We </w:t>
      </w:r>
      <w:r w:rsidR="00FA06AA" w:rsidRPr="0082392C">
        <w:rPr>
          <w:rFonts w:ascii="Times New Roman" w:hAnsi="Times New Roman" w:cs="Times New Roman"/>
          <w:sz w:val="24"/>
          <w:szCs w:val="24"/>
        </w:rPr>
        <w:t xml:space="preserve">plan to </w:t>
      </w:r>
      <w:r w:rsidR="00D7479E" w:rsidRPr="0082392C">
        <w:rPr>
          <w:rFonts w:ascii="Times New Roman" w:hAnsi="Times New Roman" w:cs="Times New Roman"/>
          <w:sz w:val="24"/>
          <w:szCs w:val="24"/>
        </w:rPr>
        <w:t xml:space="preserve">enroll </w:t>
      </w:r>
      <w:r w:rsidR="00FA06AA" w:rsidRPr="0082392C">
        <w:rPr>
          <w:rFonts w:ascii="Times New Roman" w:hAnsi="Times New Roman" w:cs="Times New Roman"/>
          <w:sz w:val="24"/>
          <w:szCs w:val="24"/>
        </w:rPr>
        <w:t xml:space="preserve">a minimum of </w:t>
      </w:r>
      <w:r w:rsidR="00D7479E" w:rsidRPr="0082392C">
        <w:rPr>
          <w:rFonts w:ascii="Times New Roman" w:hAnsi="Times New Roman" w:cs="Times New Roman"/>
          <w:sz w:val="24"/>
          <w:szCs w:val="24"/>
        </w:rPr>
        <w:t>1</w:t>
      </w:r>
      <w:r w:rsidR="00514649" w:rsidRPr="0082392C">
        <w:rPr>
          <w:rFonts w:ascii="Times New Roman" w:hAnsi="Times New Roman" w:cs="Times New Roman"/>
          <w:sz w:val="24"/>
          <w:szCs w:val="24"/>
        </w:rPr>
        <w:t>23</w:t>
      </w:r>
      <w:r w:rsidR="0003382B" w:rsidRPr="0082392C">
        <w:rPr>
          <w:rFonts w:ascii="Times New Roman" w:hAnsi="Times New Roman" w:cs="Times New Roman"/>
          <w:sz w:val="24"/>
          <w:szCs w:val="24"/>
        </w:rPr>
        <w:t xml:space="preserve"> </w:t>
      </w:r>
      <w:r w:rsidR="00D7479E" w:rsidRPr="0082392C">
        <w:rPr>
          <w:rFonts w:ascii="Times New Roman" w:hAnsi="Times New Roman" w:cs="Times New Roman"/>
          <w:sz w:val="24"/>
          <w:szCs w:val="24"/>
        </w:rPr>
        <w:t xml:space="preserve">participants in </w:t>
      </w:r>
      <w:r w:rsidR="00F672D5" w:rsidRPr="0082392C">
        <w:rPr>
          <w:rFonts w:ascii="Times New Roman" w:hAnsi="Times New Roman" w:cs="Times New Roman"/>
          <w:sz w:val="24"/>
          <w:szCs w:val="24"/>
        </w:rPr>
        <w:t xml:space="preserve">this </w:t>
      </w:r>
      <w:r w:rsidR="00D7479E" w:rsidRPr="0082392C">
        <w:rPr>
          <w:rFonts w:ascii="Times New Roman" w:hAnsi="Times New Roman" w:cs="Times New Roman"/>
          <w:sz w:val="24"/>
          <w:szCs w:val="24"/>
        </w:rPr>
        <w:t>study</w:t>
      </w:r>
      <w:r w:rsidR="00904417" w:rsidRPr="0082392C">
        <w:rPr>
          <w:rFonts w:ascii="Times New Roman" w:hAnsi="Times New Roman" w:cs="Times New Roman"/>
          <w:sz w:val="24"/>
          <w:szCs w:val="24"/>
        </w:rPr>
        <w:t xml:space="preserve"> (see Analytic Plan for power analyses)</w:t>
      </w:r>
      <w:r w:rsidR="00514649" w:rsidRPr="0082392C">
        <w:rPr>
          <w:rFonts w:ascii="Times New Roman" w:hAnsi="Times New Roman" w:cs="Times New Roman"/>
          <w:sz w:val="24"/>
          <w:szCs w:val="24"/>
        </w:rPr>
        <w:t xml:space="preserve">. </w:t>
      </w:r>
      <w:r w:rsidR="001154C6" w:rsidRPr="0082392C">
        <w:rPr>
          <w:rFonts w:ascii="Times New Roman" w:hAnsi="Times New Roman" w:cs="Times New Roman"/>
          <w:sz w:val="24"/>
          <w:szCs w:val="24"/>
        </w:rPr>
        <w:t>Participants will be recruited from paper flyers around the Austin community, as well as from advertisements placed online on social media platforms (e.g., Reddit</w:t>
      </w:r>
      <w:r w:rsidR="00EA049A" w:rsidRPr="0082392C">
        <w:rPr>
          <w:rFonts w:ascii="Times New Roman" w:hAnsi="Times New Roman" w:cs="Times New Roman"/>
          <w:sz w:val="24"/>
          <w:szCs w:val="24"/>
        </w:rPr>
        <w:t>, Facebook</w:t>
      </w:r>
      <w:r w:rsidR="001154C6" w:rsidRPr="0082392C">
        <w:rPr>
          <w:rFonts w:ascii="Times New Roman" w:hAnsi="Times New Roman" w:cs="Times New Roman"/>
          <w:sz w:val="24"/>
          <w:szCs w:val="24"/>
        </w:rPr>
        <w:t xml:space="preserve">), </w:t>
      </w:r>
      <w:r w:rsidR="00485599" w:rsidRPr="0082392C">
        <w:rPr>
          <w:rFonts w:ascii="Times New Roman" w:hAnsi="Times New Roman" w:cs="Times New Roman"/>
          <w:sz w:val="24"/>
          <w:szCs w:val="24"/>
        </w:rPr>
        <w:t xml:space="preserve">and </w:t>
      </w:r>
      <w:r w:rsidR="001154C6" w:rsidRPr="0082392C">
        <w:rPr>
          <w:rFonts w:ascii="Times New Roman" w:hAnsi="Times New Roman" w:cs="Times New Roman"/>
          <w:sz w:val="24"/>
          <w:szCs w:val="24"/>
        </w:rPr>
        <w:t xml:space="preserve">advertising websites (e.g., Craigslist, ResearchMatch). </w:t>
      </w:r>
      <w:r w:rsidR="00D7479E" w:rsidRPr="0082392C">
        <w:rPr>
          <w:rFonts w:ascii="Times New Roman" w:hAnsi="Times New Roman" w:cs="Times New Roman"/>
          <w:sz w:val="24"/>
          <w:szCs w:val="24"/>
        </w:rPr>
        <w:t>Prospective participants will first complete an online screen</w:t>
      </w:r>
      <w:r w:rsidR="00CE6AE8" w:rsidRPr="0082392C">
        <w:rPr>
          <w:rFonts w:ascii="Times New Roman" w:hAnsi="Times New Roman" w:cs="Times New Roman"/>
          <w:sz w:val="24"/>
          <w:szCs w:val="24"/>
        </w:rPr>
        <w:t>,</w:t>
      </w:r>
      <w:r w:rsidR="00D7479E" w:rsidRPr="0082392C">
        <w:rPr>
          <w:rFonts w:ascii="Times New Roman" w:hAnsi="Times New Roman" w:cs="Times New Roman"/>
          <w:sz w:val="24"/>
          <w:szCs w:val="24"/>
        </w:rPr>
        <w:t xml:space="preserve"> including an informed consent form, conducted through Research Electronic Data Capture (REDCap</w:t>
      </w:r>
      <w:r w:rsidR="00A71C4E">
        <w:rPr>
          <w:rFonts w:ascii="Times New Roman" w:hAnsi="Times New Roman" w:cs="Times New Roman"/>
          <w:sz w:val="24"/>
          <w:szCs w:val="24"/>
        </w:rPr>
        <w:t xml:space="preserve">; </w:t>
      </w:r>
      <w:r w:rsidR="00A71C4E">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mGdvJ8UJ","properties":{"formattedCitation":"[26]","plainCitation":"[26]","noteIndex":0},"citationItems":[{"id":3425,"uris":["http://zotero.org/users/610747/items/S77V8LER"],"uri":["http://zotero.org/users/610747/items/S77V8LER"],"itemData":{"id":3425,"type":"article-journal","title":"Research electronic data capture (REDCap)—A metadata-driven methodology and workflow process for providing translational research informatics support","container-title":"Journal of Biomedical Informatics","page":"377-381","volume":"42","issue":"2","source":"ScienceDirect","abstract":"Research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institutions.","DOI":"10/cksdbv","ISSN":"1532-0464","note":"07028","journalAbbreviation":"Journal of Biomedical Informatics","author":[{"family":"Harris","given":"Paul A."},{"family":"Taylor","given":"Robert"},{"family":"Thielke","given":"Robert"},{"family":"Payne","given":"Jonathon"},{"family":"Gonzalez","given":"Nathaniel"},{"family":"Conde","given":"Jose G."}],"issued":{"date-parts":[["2009",4,1]]}}}],"schema":"https://github.com/citation-style-language/schema/raw/master/csl-citation.json"} </w:instrText>
      </w:r>
      <w:r w:rsidR="00A71C4E">
        <w:rPr>
          <w:rFonts w:ascii="Times New Roman" w:hAnsi="Times New Roman" w:cs="Times New Roman"/>
          <w:sz w:val="24"/>
          <w:szCs w:val="24"/>
        </w:rPr>
        <w:fldChar w:fldCharType="separate"/>
      </w:r>
      <w:r w:rsidR="00A71C4E" w:rsidRPr="00A71C4E">
        <w:rPr>
          <w:rFonts w:ascii="Times New Roman" w:hAnsi="Times New Roman" w:cs="Times New Roman"/>
          <w:sz w:val="24"/>
        </w:rPr>
        <w:t>[26]</w:t>
      </w:r>
      <w:r w:rsidR="00A71C4E">
        <w:rPr>
          <w:rFonts w:ascii="Times New Roman" w:hAnsi="Times New Roman" w:cs="Times New Roman"/>
          <w:sz w:val="24"/>
          <w:szCs w:val="24"/>
        </w:rPr>
        <w:fldChar w:fldCharType="end"/>
      </w:r>
      <w:r w:rsidR="00D7479E" w:rsidRPr="0082392C">
        <w:rPr>
          <w:rFonts w:ascii="Times New Roman" w:hAnsi="Times New Roman" w:cs="Times New Roman"/>
          <w:sz w:val="24"/>
          <w:szCs w:val="24"/>
        </w:rPr>
        <w:t xml:space="preserve">). </w:t>
      </w:r>
    </w:p>
    <w:p w14:paraId="408B66A7" w14:textId="0761B55B" w:rsidR="000B5702" w:rsidRPr="0082392C" w:rsidRDefault="000B5702" w:rsidP="00921A48">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t xml:space="preserve">Research staff will then </w:t>
      </w:r>
      <w:r w:rsidR="00FA06AA" w:rsidRPr="0082392C">
        <w:rPr>
          <w:rFonts w:ascii="Times New Roman" w:hAnsi="Times New Roman" w:cs="Times New Roman"/>
          <w:sz w:val="24"/>
          <w:szCs w:val="24"/>
        </w:rPr>
        <w:t xml:space="preserve">complete a phone interview </w:t>
      </w:r>
      <w:r w:rsidRPr="0082392C">
        <w:rPr>
          <w:rFonts w:ascii="Times New Roman" w:hAnsi="Times New Roman" w:cs="Times New Roman"/>
          <w:sz w:val="24"/>
          <w:szCs w:val="24"/>
        </w:rPr>
        <w:t xml:space="preserve">to provide further information regarding the study and continue the screening process. During the phone </w:t>
      </w:r>
      <w:r w:rsidR="00FA06AA" w:rsidRPr="0082392C">
        <w:rPr>
          <w:rFonts w:ascii="Times New Roman" w:hAnsi="Times New Roman" w:cs="Times New Roman"/>
          <w:sz w:val="24"/>
          <w:szCs w:val="24"/>
        </w:rPr>
        <w:t>interview</w:t>
      </w:r>
      <w:r w:rsidRPr="0082392C">
        <w:rPr>
          <w:rFonts w:ascii="Times New Roman" w:hAnsi="Times New Roman" w:cs="Times New Roman"/>
          <w:sz w:val="24"/>
          <w:szCs w:val="24"/>
        </w:rPr>
        <w:t xml:space="preserve">, research staff will complete the bipolar, substance use disorder, and psychotic disorder modules from the MINI, as well as conduct a suicide risk evaluation via the C-SSRS. </w:t>
      </w:r>
      <w:r w:rsidR="00B379A8">
        <w:rPr>
          <w:rFonts w:ascii="Times New Roman" w:hAnsi="Times New Roman" w:cs="Times New Roman"/>
          <w:sz w:val="24"/>
          <w:szCs w:val="24"/>
        </w:rPr>
        <w:t>P</w:t>
      </w:r>
      <w:r w:rsidR="007B5756" w:rsidRPr="0082392C">
        <w:rPr>
          <w:rFonts w:ascii="Times New Roman" w:hAnsi="Times New Roman" w:cs="Times New Roman"/>
          <w:sz w:val="24"/>
          <w:szCs w:val="24"/>
        </w:rPr>
        <w:t xml:space="preserve">hone screenings </w:t>
      </w:r>
      <w:r w:rsidR="00FA06AA" w:rsidRPr="0082392C">
        <w:rPr>
          <w:rFonts w:ascii="Times New Roman" w:hAnsi="Times New Roman" w:cs="Times New Roman"/>
          <w:sz w:val="24"/>
          <w:szCs w:val="24"/>
        </w:rPr>
        <w:t xml:space="preserve">will </w:t>
      </w:r>
      <w:r w:rsidR="007B5756" w:rsidRPr="0082392C">
        <w:rPr>
          <w:rFonts w:ascii="Times New Roman" w:hAnsi="Times New Roman" w:cs="Times New Roman"/>
          <w:sz w:val="24"/>
          <w:szCs w:val="24"/>
        </w:rPr>
        <w:t xml:space="preserve">be audio recorded with participant permission for quality control (e.g., assessment consultation and supervision). </w:t>
      </w:r>
      <w:r w:rsidR="00450B5D" w:rsidRPr="0082392C">
        <w:rPr>
          <w:rFonts w:ascii="Times New Roman" w:hAnsi="Times New Roman" w:cs="Times New Roman"/>
          <w:sz w:val="24"/>
          <w:szCs w:val="24"/>
        </w:rPr>
        <w:t xml:space="preserve">Participants who meet eligibility criteria will be scheduled for </w:t>
      </w:r>
      <w:r w:rsidR="00036899" w:rsidRPr="0082392C">
        <w:rPr>
          <w:rFonts w:ascii="Times New Roman" w:hAnsi="Times New Roman" w:cs="Times New Roman"/>
          <w:sz w:val="24"/>
          <w:szCs w:val="24"/>
        </w:rPr>
        <w:t xml:space="preserve">an in-laboratory (pre-ABM) </w:t>
      </w:r>
      <w:r w:rsidR="00450B5D" w:rsidRPr="0082392C">
        <w:rPr>
          <w:rFonts w:ascii="Times New Roman" w:hAnsi="Times New Roman" w:cs="Times New Roman"/>
          <w:sz w:val="24"/>
          <w:szCs w:val="24"/>
        </w:rPr>
        <w:t xml:space="preserve">assessment to confirm presence of </w:t>
      </w:r>
      <w:r w:rsidR="00D80CF9" w:rsidRPr="0082392C">
        <w:rPr>
          <w:rFonts w:ascii="Times New Roman" w:hAnsi="Times New Roman" w:cs="Times New Roman"/>
          <w:sz w:val="24"/>
          <w:szCs w:val="24"/>
        </w:rPr>
        <w:t>negatively biased attention</w:t>
      </w:r>
      <w:r w:rsidR="00941B24" w:rsidRPr="0082392C">
        <w:rPr>
          <w:rFonts w:ascii="Times New Roman" w:hAnsi="Times New Roman" w:cs="Times New Roman"/>
          <w:sz w:val="24"/>
          <w:szCs w:val="24"/>
        </w:rPr>
        <w:t xml:space="preserve"> </w:t>
      </w:r>
      <w:r w:rsidR="00C021A3" w:rsidRPr="0082392C">
        <w:rPr>
          <w:rFonts w:ascii="Times New Roman" w:hAnsi="Times New Roman" w:cs="Times New Roman"/>
          <w:sz w:val="24"/>
          <w:szCs w:val="24"/>
        </w:rPr>
        <w:t>and elevated depression severity</w:t>
      </w:r>
      <w:r w:rsidR="00450B5D" w:rsidRPr="0082392C">
        <w:rPr>
          <w:rFonts w:ascii="Times New Roman" w:hAnsi="Times New Roman" w:cs="Times New Roman"/>
          <w:sz w:val="24"/>
          <w:szCs w:val="24"/>
        </w:rPr>
        <w:t xml:space="preserve">. The behavioral assessment will be scheduled to occur within one week of the phone screening. </w:t>
      </w:r>
    </w:p>
    <w:p w14:paraId="47BBB038" w14:textId="16B9046F" w:rsidR="007B5756" w:rsidRPr="0082392C" w:rsidRDefault="007B5756" w:rsidP="00EE17A7">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r>
      <w:r w:rsidR="00414DA3" w:rsidRPr="0082392C">
        <w:rPr>
          <w:rFonts w:ascii="Times New Roman" w:hAnsi="Times New Roman" w:cs="Times New Roman"/>
          <w:sz w:val="24"/>
          <w:szCs w:val="24"/>
        </w:rPr>
        <w:t xml:space="preserve">During </w:t>
      </w:r>
      <w:r w:rsidRPr="0082392C">
        <w:rPr>
          <w:rFonts w:ascii="Times New Roman" w:hAnsi="Times New Roman" w:cs="Times New Roman"/>
          <w:sz w:val="24"/>
          <w:szCs w:val="24"/>
        </w:rPr>
        <w:t xml:space="preserve">the </w:t>
      </w:r>
      <w:r w:rsidR="00FA06AA" w:rsidRPr="0082392C">
        <w:rPr>
          <w:rFonts w:ascii="Times New Roman" w:hAnsi="Times New Roman" w:cs="Times New Roman"/>
          <w:sz w:val="24"/>
          <w:szCs w:val="24"/>
        </w:rPr>
        <w:t xml:space="preserve">in-person </w:t>
      </w:r>
      <w:r w:rsidRPr="0082392C">
        <w:rPr>
          <w:rFonts w:ascii="Times New Roman" w:hAnsi="Times New Roman" w:cs="Times New Roman"/>
          <w:sz w:val="24"/>
          <w:szCs w:val="24"/>
        </w:rPr>
        <w:t xml:space="preserve">baseline assessment, participants will provide written informed consent electronically via REDCap. Participants will then complete a standard dot-probe task including eye-tracking, which will be used to assess </w:t>
      </w:r>
      <w:r w:rsidR="00DC01C6" w:rsidRPr="0082392C">
        <w:rPr>
          <w:rFonts w:ascii="Times New Roman" w:hAnsi="Times New Roman" w:cs="Times New Roman"/>
          <w:sz w:val="24"/>
          <w:szCs w:val="24"/>
        </w:rPr>
        <w:t>negatively biased attention</w:t>
      </w:r>
      <w:r w:rsidRPr="0082392C">
        <w:rPr>
          <w:rFonts w:ascii="Times New Roman" w:hAnsi="Times New Roman" w:cs="Times New Roman"/>
          <w:sz w:val="24"/>
          <w:szCs w:val="24"/>
        </w:rPr>
        <w:t xml:space="preserve">, as well as the </w:t>
      </w:r>
      <w:r w:rsidRPr="0082392C">
        <w:rPr>
          <w:rFonts w:ascii="Times New Roman" w:hAnsi="Times New Roman" w:cs="Times New Roman"/>
          <w:sz w:val="24"/>
          <w:szCs w:val="24"/>
        </w:rPr>
        <w:lastRenderedPageBreak/>
        <w:t xml:space="preserve">QIDS-SR, </w:t>
      </w:r>
      <w:r w:rsidR="00FA06AA" w:rsidRPr="0082392C">
        <w:rPr>
          <w:rFonts w:ascii="Times New Roman" w:hAnsi="Times New Roman" w:cs="Times New Roman"/>
          <w:sz w:val="24"/>
          <w:szCs w:val="24"/>
        </w:rPr>
        <w:t xml:space="preserve">to confirm that the QIDS-SR remains at 13 or above. </w:t>
      </w:r>
      <w:r w:rsidR="00036899" w:rsidRPr="0082392C">
        <w:rPr>
          <w:rFonts w:ascii="Times New Roman" w:hAnsi="Times New Roman" w:cs="Times New Roman"/>
          <w:sz w:val="24"/>
          <w:szCs w:val="24"/>
        </w:rPr>
        <w:t>I</w:t>
      </w:r>
      <w:r w:rsidR="008169A2" w:rsidRPr="0082392C">
        <w:rPr>
          <w:rFonts w:ascii="Times New Roman" w:hAnsi="Times New Roman" w:cs="Times New Roman"/>
          <w:sz w:val="24"/>
          <w:szCs w:val="24"/>
        </w:rPr>
        <w:t xml:space="preserve">neligible participants will be provided with mental health resources, compensated for their time, and dismissed from the study. </w:t>
      </w:r>
      <w:r w:rsidR="00421CFE" w:rsidRPr="0082392C">
        <w:rPr>
          <w:rFonts w:ascii="Times New Roman" w:hAnsi="Times New Roman" w:cs="Times New Roman"/>
          <w:sz w:val="24"/>
          <w:szCs w:val="24"/>
        </w:rPr>
        <w:t xml:space="preserve">Eligible participants will complete the remaining baseline assessment measures and confirm their </w:t>
      </w:r>
      <w:r w:rsidR="00036899" w:rsidRPr="0082392C">
        <w:rPr>
          <w:rFonts w:ascii="Times New Roman" w:hAnsi="Times New Roman" w:cs="Times New Roman"/>
          <w:sz w:val="24"/>
          <w:szCs w:val="24"/>
        </w:rPr>
        <w:t xml:space="preserve">availability </w:t>
      </w:r>
      <w:r w:rsidR="00421CFE" w:rsidRPr="0082392C">
        <w:rPr>
          <w:rFonts w:ascii="Times New Roman" w:hAnsi="Times New Roman" w:cs="Times New Roman"/>
          <w:sz w:val="24"/>
          <w:szCs w:val="24"/>
        </w:rPr>
        <w:t>for the remainder of their participation</w:t>
      </w:r>
      <w:r w:rsidR="0088288D" w:rsidRPr="0082392C">
        <w:rPr>
          <w:rFonts w:ascii="Times New Roman" w:hAnsi="Times New Roman" w:cs="Times New Roman"/>
          <w:sz w:val="24"/>
          <w:szCs w:val="24"/>
        </w:rPr>
        <w:t xml:space="preserve"> in this study</w:t>
      </w:r>
      <w:r w:rsidR="00421CFE" w:rsidRPr="0082392C">
        <w:rPr>
          <w:rFonts w:ascii="Times New Roman" w:hAnsi="Times New Roman" w:cs="Times New Roman"/>
          <w:sz w:val="24"/>
          <w:szCs w:val="24"/>
        </w:rPr>
        <w:t xml:space="preserve">. </w:t>
      </w:r>
      <w:r w:rsidR="00594001" w:rsidRPr="0082392C">
        <w:rPr>
          <w:rFonts w:ascii="Times New Roman" w:hAnsi="Times New Roman" w:cs="Times New Roman"/>
          <w:sz w:val="24"/>
          <w:szCs w:val="24"/>
        </w:rPr>
        <w:t xml:space="preserve">Finally, within </w:t>
      </w:r>
      <w:r w:rsidR="00036899" w:rsidRPr="0082392C">
        <w:rPr>
          <w:rFonts w:ascii="Times New Roman" w:hAnsi="Times New Roman" w:cs="Times New Roman"/>
          <w:sz w:val="24"/>
          <w:szCs w:val="24"/>
        </w:rPr>
        <w:t xml:space="preserve">48 hours, </w:t>
      </w:r>
      <w:r w:rsidR="00594001" w:rsidRPr="0082392C">
        <w:rPr>
          <w:rFonts w:ascii="Times New Roman" w:hAnsi="Times New Roman" w:cs="Times New Roman"/>
          <w:sz w:val="24"/>
          <w:szCs w:val="24"/>
        </w:rPr>
        <w:t xml:space="preserve">participants will complete the baseline </w:t>
      </w:r>
      <w:r w:rsidR="00036899" w:rsidRPr="0082392C">
        <w:rPr>
          <w:rFonts w:ascii="Times New Roman" w:hAnsi="Times New Roman" w:cs="Times New Roman"/>
          <w:sz w:val="24"/>
          <w:szCs w:val="24"/>
        </w:rPr>
        <w:t>imaging assessment</w:t>
      </w:r>
      <w:r w:rsidR="00594001" w:rsidRPr="0082392C">
        <w:rPr>
          <w:rFonts w:ascii="Times New Roman" w:hAnsi="Times New Roman" w:cs="Times New Roman"/>
          <w:sz w:val="24"/>
          <w:szCs w:val="24"/>
        </w:rPr>
        <w:t>, after which the</w:t>
      </w:r>
      <w:r w:rsidR="004503FE" w:rsidRPr="0082392C">
        <w:rPr>
          <w:rFonts w:ascii="Times New Roman" w:hAnsi="Times New Roman" w:cs="Times New Roman"/>
          <w:sz w:val="24"/>
          <w:szCs w:val="24"/>
        </w:rPr>
        <w:t xml:space="preserve"> participants will be randomized </w:t>
      </w:r>
      <w:r w:rsidR="00594001" w:rsidRPr="0082392C">
        <w:rPr>
          <w:rFonts w:ascii="Times New Roman" w:hAnsi="Times New Roman" w:cs="Times New Roman"/>
          <w:sz w:val="24"/>
          <w:szCs w:val="24"/>
        </w:rPr>
        <w:t xml:space="preserve">to one of three </w:t>
      </w:r>
      <w:r w:rsidR="00FA06AA" w:rsidRPr="0082392C">
        <w:rPr>
          <w:rFonts w:ascii="Times New Roman" w:hAnsi="Times New Roman" w:cs="Times New Roman"/>
          <w:sz w:val="24"/>
          <w:szCs w:val="24"/>
        </w:rPr>
        <w:t xml:space="preserve">treatment </w:t>
      </w:r>
      <w:r w:rsidR="00594001" w:rsidRPr="0082392C">
        <w:rPr>
          <w:rFonts w:ascii="Times New Roman" w:hAnsi="Times New Roman" w:cs="Times New Roman"/>
          <w:sz w:val="24"/>
          <w:szCs w:val="24"/>
        </w:rPr>
        <w:t xml:space="preserve">conditions. </w:t>
      </w:r>
    </w:p>
    <w:p w14:paraId="06643036" w14:textId="77777777" w:rsidR="00BC6BAE" w:rsidRPr="0082392C" w:rsidRDefault="00BC6BAE" w:rsidP="0072426D">
      <w:pPr>
        <w:spacing w:after="0" w:line="480" w:lineRule="auto"/>
        <w:outlineLvl w:val="0"/>
        <w:rPr>
          <w:rFonts w:ascii="Times New Roman" w:hAnsi="Times New Roman" w:cs="Times New Roman"/>
          <w:sz w:val="24"/>
          <w:szCs w:val="24"/>
        </w:rPr>
      </w:pPr>
      <w:r w:rsidRPr="0082392C">
        <w:rPr>
          <w:rFonts w:ascii="Times New Roman" w:hAnsi="Times New Roman" w:cs="Times New Roman"/>
          <w:b/>
          <w:bCs/>
          <w:sz w:val="24"/>
          <w:szCs w:val="24"/>
        </w:rPr>
        <w:t>Randomization</w:t>
      </w:r>
      <w:r w:rsidR="00C23A0E" w:rsidRPr="0082392C">
        <w:rPr>
          <w:rFonts w:ascii="Times New Roman" w:hAnsi="Times New Roman" w:cs="Times New Roman"/>
          <w:b/>
          <w:bCs/>
          <w:sz w:val="24"/>
          <w:szCs w:val="24"/>
        </w:rPr>
        <w:t xml:space="preserve"> and blinding</w:t>
      </w:r>
    </w:p>
    <w:p w14:paraId="4C9A2F41" w14:textId="3DF6D791" w:rsidR="00BC6BAE" w:rsidRPr="0082392C" w:rsidRDefault="00C23A0E" w:rsidP="00921A48">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r>
      <w:r w:rsidR="00C120E1" w:rsidRPr="0082392C">
        <w:rPr>
          <w:rFonts w:ascii="Times New Roman" w:hAnsi="Times New Roman" w:cs="Times New Roman"/>
          <w:sz w:val="24"/>
          <w:szCs w:val="24"/>
        </w:rPr>
        <w:t xml:space="preserve">Participants will be randomly assigned using a stratified, random-assignment approach, where each participant will be stratified to one of three </w:t>
      </w:r>
      <w:r w:rsidR="009A338B" w:rsidRPr="0082392C">
        <w:rPr>
          <w:rFonts w:ascii="Times New Roman" w:hAnsi="Times New Roman" w:cs="Times New Roman"/>
          <w:sz w:val="24"/>
          <w:szCs w:val="24"/>
        </w:rPr>
        <w:t xml:space="preserve">treatment </w:t>
      </w:r>
      <w:r w:rsidR="00C120E1" w:rsidRPr="0082392C">
        <w:rPr>
          <w:rFonts w:ascii="Times New Roman" w:hAnsi="Times New Roman" w:cs="Times New Roman"/>
          <w:sz w:val="24"/>
          <w:szCs w:val="24"/>
        </w:rPr>
        <w:t>conditions based on severity of depression symptoms</w:t>
      </w:r>
      <w:r w:rsidR="009A338B" w:rsidRPr="0082392C">
        <w:rPr>
          <w:rFonts w:ascii="Times New Roman" w:hAnsi="Times New Roman" w:cs="Times New Roman"/>
          <w:sz w:val="24"/>
          <w:szCs w:val="24"/>
        </w:rPr>
        <w:t xml:space="preserve"> (</w:t>
      </w:r>
      <w:r w:rsidR="00C806E6" w:rsidRPr="0082392C">
        <w:rPr>
          <w:rFonts w:ascii="Times New Roman" w:hAnsi="Times New Roman" w:cs="Times New Roman"/>
          <w:sz w:val="24"/>
          <w:szCs w:val="24"/>
        </w:rPr>
        <w:t xml:space="preserve">QIDS-SR </w:t>
      </w:r>
      <w:r w:rsidR="009A338B" w:rsidRPr="0082392C">
        <w:rPr>
          <w:rFonts w:ascii="Times New Roman" w:hAnsi="Times New Roman" w:cs="Times New Roman"/>
          <w:sz w:val="24"/>
          <w:szCs w:val="24"/>
        </w:rPr>
        <w:t>13</w:t>
      </w:r>
      <w:r w:rsidR="004C26BB" w:rsidRPr="0082392C">
        <w:rPr>
          <w:rFonts w:ascii="Times New Roman" w:hAnsi="Times New Roman" w:cs="Times New Roman"/>
          <w:sz w:val="24"/>
          <w:szCs w:val="24"/>
        </w:rPr>
        <w:t xml:space="preserve"> – 17, </w:t>
      </w:r>
      <w:r w:rsidR="009A338B" w:rsidRPr="0082392C">
        <w:rPr>
          <w:rFonts w:ascii="Times New Roman" w:hAnsi="Times New Roman" w:cs="Times New Roman"/>
          <w:sz w:val="24"/>
          <w:szCs w:val="24"/>
        </w:rPr>
        <w:t xml:space="preserve">QIDS-SR </w:t>
      </w:r>
      <w:r w:rsidR="004C26BB" w:rsidRPr="0082392C">
        <w:rPr>
          <w:rFonts w:ascii="Times New Roman" w:hAnsi="Times New Roman" w:cs="Times New Roman"/>
          <w:sz w:val="24"/>
          <w:szCs w:val="24"/>
        </w:rPr>
        <w:t>&gt;</w:t>
      </w:r>
      <w:r w:rsidR="009A338B" w:rsidRPr="0082392C">
        <w:rPr>
          <w:rFonts w:ascii="Times New Roman" w:hAnsi="Times New Roman" w:cs="Times New Roman"/>
          <w:sz w:val="24"/>
          <w:szCs w:val="24"/>
        </w:rPr>
        <w:t>17)</w:t>
      </w:r>
      <w:r w:rsidR="00C120E1" w:rsidRPr="0082392C">
        <w:rPr>
          <w:rFonts w:ascii="Times New Roman" w:hAnsi="Times New Roman" w:cs="Times New Roman"/>
          <w:sz w:val="24"/>
          <w:szCs w:val="24"/>
        </w:rPr>
        <w:t>, antidepressant medication usage</w:t>
      </w:r>
      <w:r w:rsidR="009A338B" w:rsidRPr="0082392C">
        <w:rPr>
          <w:rFonts w:ascii="Times New Roman" w:hAnsi="Times New Roman" w:cs="Times New Roman"/>
          <w:sz w:val="24"/>
          <w:szCs w:val="24"/>
        </w:rPr>
        <w:t xml:space="preserve"> (yes, no)</w:t>
      </w:r>
      <w:r w:rsidR="00C120E1" w:rsidRPr="0082392C">
        <w:rPr>
          <w:rFonts w:ascii="Times New Roman" w:hAnsi="Times New Roman" w:cs="Times New Roman"/>
          <w:sz w:val="24"/>
          <w:szCs w:val="24"/>
        </w:rPr>
        <w:t>, and gender</w:t>
      </w:r>
      <w:r w:rsidR="009A338B" w:rsidRPr="0082392C">
        <w:rPr>
          <w:rFonts w:ascii="Times New Roman" w:hAnsi="Times New Roman" w:cs="Times New Roman"/>
          <w:sz w:val="24"/>
          <w:szCs w:val="24"/>
        </w:rPr>
        <w:t xml:space="preserve"> (male, female, other)</w:t>
      </w:r>
      <w:r w:rsidR="00C120E1" w:rsidRPr="0082392C">
        <w:rPr>
          <w:rFonts w:ascii="Times New Roman" w:hAnsi="Times New Roman" w:cs="Times New Roman"/>
          <w:sz w:val="24"/>
          <w:szCs w:val="24"/>
        </w:rPr>
        <w:t xml:space="preserve">. The three </w:t>
      </w:r>
      <w:r w:rsidR="009A338B" w:rsidRPr="0082392C">
        <w:rPr>
          <w:rFonts w:ascii="Times New Roman" w:hAnsi="Times New Roman" w:cs="Times New Roman"/>
          <w:sz w:val="24"/>
          <w:szCs w:val="24"/>
        </w:rPr>
        <w:t xml:space="preserve">treatment </w:t>
      </w:r>
      <w:r w:rsidR="00C120E1" w:rsidRPr="0082392C">
        <w:rPr>
          <w:rFonts w:ascii="Times New Roman" w:hAnsi="Times New Roman" w:cs="Times New Roman"/>
          <w:sz w:val="24"/>
          <w:szCs w:val="24"/>
        </w:rPr>
        <w:t xml:space="preserve">conditions are active </w:t>
      </w:r>
      <w:r w:rsidR="0072426D" w:rsidRPr="0082392C">
        <w:rPr>
          <w:rFonts w:ascii="Times New Roman" w:hAnsi="Times New Roman" w:cs="Times New Roman"/>
          <w:sz w:val="24"/>
          <w:szCs w:val="24"/>
        </w:rPr>
        <w:t>ABM</w:t>
      </w:r>
      <w:r w:rsidR="00C120E1" w:rsidRPr="0082392C">
        <w:rPr>
          <w:rFonts w:ascii="Times New Roman" w:hAnsi="Times New Roman" w:cs="Times New Roman"/>
          <w:sz w:val="24"/>
          <w:szCs w:val="24"/>
        </w:rPr>
        <w:t xml:space="preserve">, placebo </w:t>
      </w:r>
      <w:r w:rsidR="0072426D" w:rsidRPr="0082392C">
        <w:rPr>
          <w:rFonts w:ascii="Times New Roman" w:hAnsi="Times New Roman" w:cs="Times New Roman"/>
          <w:sz w:val="24"/>
          <w:szCs w:val="24"/>
        </w:rPr>
        <w:t>ABM</w:t>
      </w:r>
      <w:r w:rsidR="00C120E1" w:rsidRPr="0082392C">
        <w:rPr>
          <w:rFonts w:ascii="Times New Roman" w:hAnsi="Times New Roman" w:cs="Times New Roman"/>
          <w:sz w:val="24"/>
          <w:szCs w:val="24"/>
        </w:rPr>
        <w:t xml:space="preserve">, and an assessment-only condition. </w:t>
      </w:r>
      <w:r w:rsidR="00461CAC" w:rsidRPr="0082392C">
        <w:rPr>
          <w:rFonts w:ascii="Times New Roman" w:hAnsi="Times New Roman" w:cs="Times New Roman"/>
          <w:sz w:val="24"/>
          <w:szCs w:val="24"/>
        </w:rPr>
        <w:t xml:space="preserve">Prior to data analyses, our study biostatistician (JS) will check for the balance of randomization and control for any factors that are imbalanced. </w:t>
      </w:r>
    </w:p>
    <w:p w14:paraId="5213ADD3" w14:textId="132B0213" w:rsidR="00EF4AF1" w:rsidRPr="0082392C" w:rsidRDefault="002A1EF9" w:rsidP="00921A48">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t>After participants complete their baseline imaging assessment, the study coordinator (KC) will enter the participant ID and their stratification parameters into a web-based application</w:t>
      </w:r>
      <w:r w:rsidR="00036899" w:rsidRPr="0082392C">
        <w:rPr>
          <w:rFonts w:ascii="Times New Roman" w:hAnsi="Times New Roman" w:cs="Times New Roman"/>
          <w:sz w:val="24"/>
          <w:szCs w:val="24"/>
        </w:rPr>
        <w:t xml:space="preserve"> </w:t>
      </w:r>
      <w:r w:rsidRPr="0082392C">
        <w:rPr>
          <w:rFonts w:ascii="Times New Roman" w:hAnsi="Times New Roman" w:cs="Times New Roman"/>
          <w:sz w:val="24"/>
          <w:szCs w:val="24"/>
        </w:rPr>
        <w:t xml:space="preserve">(Shiny app) </w:t>
      </w:r>
      <w:r w:rsidR="00036899" w:rsidRPr="0082392C">
        <w:rPr>
          <w:rFonts w:ascii="Times New Roman" w:hAnsi="Times New Roman" w:cs="Times New Roman"/>
          <w:sz w:val="24"/>
          <w:szCs w:val="24"/>
        </w:rPr>
        <w:t xml:space="preserve">written by the study statistician (JS) </w:t>
      </w:r>
      <w:r w:rsidRPr="0082392C">
        <w:rPr>
          <w:rFonts w:ascii="Times New Roman" w:hAnsi="Times New Roman" w:cs="Times New Roman"/>
          <w:sz w:val="24"/>
          <w:szCs w:val="24"/>
        </w:rPr>
        <w:t>designed to randomize participants by stratification</w:t>
      </w:r>
      <w:r w:rsidR="00036899" w:rsidRPr="0082392C">
        <w:rPr>
          <w:rFonts w:ascii="Times New Roman" w:hAnsi="Times New Roman" w:cs="Times New Roman"/>
          <w:sz w:val="24"/>
          <w:szCs w:val="24"/>
        </w:rPr>
        <w:t xml:space="preserve"> and automatically enter </w:t>
      </w:r>
      <w:r w:rsidR="001537C7" w:rsidRPr="0082392C">
        <w:rPr>
          <w:rFonts w:ascii="Times New Roman" w:hAnsi="Times New Roman" w:cs="Times New Roman"/>
          <w:sz w:val="24"/>
          <w:szCs w:val="24"/>
        </w:rPr>
        <w:t xml:space="preserve">into the study database </w:t>
      </w:r>
      <w:r w:rsidR="00F92887" w:rsidRPr="0082392C">
        <w:rPr>
          <w:rFonts w:ascii="Times New Roman" w:hAnsi="Times New Roman" w:cs="Times New Roman"/>
          <w:sz w:val="24"/>
          <w:szCs w:val="24"/>
        </w:rPr>
        <w:t xml:space="preserve">a </w:t>
      </w:r>
      <w:r w:rsidR="001537C7" w:rsidRPr="0082392C">
        <w:rPr>
          <w:rFonts w:ascii="Times New Roman" w:hAnsi="Times New Roman" w:cs="Times New Roman"/>
          <w:sz w:val="24"/>
          <w:szCs w:val="24"/>
        </w:rPr>
        <w:t>unique random</w:t>
      </w:r>
      <w:r w:rsidR="00F92887" w:rsidRPr="0082392C">
        <w:rPr>
          <w:rFonts w:ascii="Times New Roman" w:hAnsi="Times New Roman" w:cs="Times New Roman"/>
          <w:sz w:val="24"/>
          <w:szCs w:val="24"/>
        </w:rPr>
        <w:t xml:space="preserve"> </w:t>
      </w:r>
      <w:r w:rsidR="001537C7" w:rsidRPr="0082392C">
        <w:rPr>
          <w:rFonts w:ascii="Times New Roman" w:hAnsi="Times New Roman" w:cs="Times New Roman"/>
          <w:sz w:val="24"/>
          <w:szCs w:val="24"/>
        </w:rPr>
        <w:t>alpha-numeric code for each participant</w:t>
      </w:r>
      <w:r w:rsidR="00F92887" w:rsidRPr="0082392C">
        <w:rPr>
          <w:rFonts w:ascii="Times New Roman" w:hAnsi="Times New Roman" w:cs="Times New Roman"/>
          <w:sz w:val="24"/>
          <w:szCs w:val="24"/>
        </w:rPr>
        <w:t xml:space="preserve">. </w:t>
      </w:r>
      <w:r w:rsidR="008F314B" w:rsidRPr="0082392C">
        <w:rPr>
          <w:rFonts w:ascii="Times New Roman" w:hAnsi="Times New Roman" w:cs="Times New Roman"/>
          <w:sz w:val="24"/>
          <w:szCs w:val="24"/>
        </w:rPr>
        <w:t xml:space="preserve">As a failsafe guarding against </w:t>
      </w:r>
      <w:r w:rsidR="00047C21" w:rsidRPr="0082392C">
        <w:rPr>
          <w:rFonts w:ascii="Times New Roman" w:hAnsi="Times New Roman" w:cs="Times New Roman"/>
          <w:sz w:val="24"/>
          <w:szCs w:val="24"/>
        </w:rPr>
        <w:t xml:space="preserve">experimenter error, if a participant already has an alpha-numeric code assigned, it cannot be overwritten by the program. </w:t>
      </w:r>
      <w:r w:rsidR="00EE79C0" w:rsidRPr="0082392C">
        <w:rPr>
          <w:rFonts w:ascii="Times New Roman" w:hAnsi="Times New Roman" w:cs="Times New Roman"/>
          <w:sz w:val="24"/>
          <w:szCs w:val="24"/>
        </w:rPr>
        <w:t xml:space="preserve">A function that maps these codes to treatment assignments is embedded in the backend of </w:t>
      </w:r>
      <w:r w:rsidRPr="0082392C">
        <w:rPr>
          <w:rFonts w:ascii="Times New Roman" w:hAnsi="Times New Roman" w:cs="Times New Roman"/>
          <w:sz w:val="24"/>
          <w:szCs w:val="24"/>
        </w:rPr>
        <w:t>the web-based training program</w:t>
      </w:r>
      <w:r w:rsidR="005E23B2" w:rsidRPr="0082392C">
        <w:rPr>
          <w:rFonts w:ascii="Times New Roman" w:hAnsi="Times New Roman" w:cs="Times New Roman"/>
          <w:sz w:val="24"/>
          <w:szCs w:val="24"/>
        </w:rPr>
        <w:t xml:space="preserve">, so </w:t>
      </w:r>
      <w:r w:rsidRPr="0082392C">
        <w:rPr>
          <w:rFonts w:ascii="Times New Roman" w:hAnsi="Times New Roman" w:cs="Times New Roman"/>
          <w:sz w:val="24"/>
          <w:szCs w:val="24"/>
        </w:rPr>
        <w:t xml:space="preserve">the appropriate intervention (i.e., active </w:t>
      </w:r>
      <w:r w:rsidR="0072426D" w:rsidRPr="0082392C">
        <w:rPr>
          <w:rFonts w:ascii="Times New Roman" w:hAnsi="Times New Roman" w:cs="Times New Roman"/>
          <w:sz w:val="24"/>
          <w:szCs w:val="24"/>
        </w:rPr>
        <w:t>ABM</w:t>
      </w:r>
      <w:r w:rsidRPr="0082392C">
        <w:rPr>
          <w:rFonts w:ascii="Times New Roman" w:hAnsi="Times New Roman" w:cs="Times New Roman"/>
          <w:sz w:val="24"/>
          <w:szCs w:val="24"/>
        </w:rPr>
        <w:t xml:space="preserve">, placebo </w:t>
      </w:r>
      <w:r w:rsidR="0072426D" w:rsidRPr="0082392C">
        <w:rPr>
          <w:rFonts w:ascii="Times New Roman" w:hAnsi="Times New Roman" w:cs="Times New Roman"/>
          <w:sz w:val="24"/>
          <w:szCs w:val="24"/>
        </w:rPr>
        <w:t>ABM</w:t>
      </w:r>
      <w:r w:rsidRPr="0082392C">
        <w:rPr>
          <w:rFonts w:ascii="Times New Roman" w:hAnsi="Times New Roman" w:cs="Times New Roman"/>
          <w:sz w:val="24"/>
          <w:szCs w:val="24"/>
        </w:rPr>
        <w:t>, or no intervention)</w:t>
      </w:r>
      <w:r w:rsidR="005E23B2" w:rsidRPr="0082392C">
        <w:rPr>
          <w:rFonts w:ascii="Times New Roman" w:hAnsi="Times New Roman" w:cs="Times New Roman"/>
          <w:sz w:val="24"/>
          <w:szCs w:val="24"/>
        </w:rPr>
        <w:t xml:space="preserve"> is automatically delivered to the participant</w:t>
      </w:r>
      <w:r w:rsidRPr="0082392C">
        <w:rPr>
          <w:rFonts w:ascii="Times New Roman" w:hAnsi="Times New Roman" w:cs="Times New Roman"/>
          <w:sz w:val="24"/>
          <w:szCs w:val="24"/>
        </w:rPr>
        <w:t xml:space="preserve">. </w:t>
      </w:r>
      <w:r w:rsidR="00B24E33" w:rsidRPr="0082392C">
        <w:rPr>
          <w:rFonts w:ascii="Times New Roman" w:hAnsi="Times New Roman" w:cs="Times New Roman"/>
          <w:sz w:val="24"/>
          <w:szCs w:val="24"/>
        </w:rPr>
        <w:t>Additionally, the treatment code is stored within the training program after the initial treatment</w:t>
      </w:r>
      <w:r w:rsidR="00841AFF" w:rsidRPr="0082392C">
        <w:rPr>
          <w:rFonts w:ascii="Times New Roman" w:hAnsi="Times New Roman" w:cs="Times New Roman"/>
          <w:sz w:val="24"/>
          <w:szCs w:val="24"/>
        </w:rPr>
        <w:t xml:space="preserve"> session</w:t>
      </w:r>
      <w:r w:rsidR="00B24E33" w:rsidRPr="0082392C">
        <w:rPr>
          <w:rFonts w:ascii="Times New Roman" w:hAnsi="Times New Roman" w:cs="Times New Roman"/>
          <w:sz w:val="24"/>
          <w:szCs w:val="24"/>
        </w:rPr>
        <w:t xml:space="preserve">, such that any accidental </w:t>
      </w:r>
      <w:r w:rsidR="00B24E33" w:rsidRPr="0082392C">
        <w:rPr>
          <w:rFonts w:ascii="Times New Roman" w:hAnsi="Times New Roman" w:cs="Times New Roman"/>
          <w:sz w:val="24"/>
          <w:szCs w:val="24"/>
        </w:rPr>
        <w:lastRenderedPageBreak/>
        <w:t xml:space="preserve">changes to treatment codes for participants after they begin treatment have no impact on the version of the training they receive. </w:t>
      </w:r>
      <w:r w:rsidR="005E23B2" w:rsidRPr="0082392C">
        <w:rPr>
          <w:rFonts w:ascii="Times New Roman" w:hAnsi="Times New Roman" w:cs="Times New Roman"/>
          <w:sz w:val="24"/>
          <w:szCs w:val="24"/>
        </w:rPr>
        <w:t>Only</w:t>
      </w:r>
      <w:r w:rsidRPr="0082392C">
        <w:rPr>
          <w:rFonts w:ascii="Times New Roman" w:hAnsi="Times New Roman" w:cs="Times New Roman"/>
          <w:sz w:val="24"/>
          <w:szCs w:val="24"/>
        </w:rPr>
        <w:t xml:space="preserve"> the study</w:t>
      </w:r>
      <w:r w:rsidR="005E23B2" w:rsidRPr="0082392C">
        <w:rPr>
          <w:rFonts w:ascii="Times New Roman" w:hAnsi="Times New Roman" w:cs="Times New Roman"/>
          <w:sz w:val="24"/>
          <w:szCs w:val="24"/>
        </w:rPr>
        <w:t xml:space="preserve"> </w:t>
      </w:r>
      <w:r w:rsidRPr="0082392C">
        <w:rPr>
          <w:rFonts w:ascii="Times New Roman" w:hAnsi="Times New Roman" w:cs="Times New Roman"/>
          <w:sz w:val="24"/>
          <w:szCs w:val="24"/>
        </w:rPr>
        <w:t xml:space="preserve">coordinator </w:t>
      </w:r>
      <w:r w:rsidR="005E23B2" w:rsidRPr="0082392C">
        <w:rPr>
          <w:rFonts w:ascii="Times New Roman" w:hAnsi="Times New Roman" w:cs="Times New Roman"/>
          <w:sz w:val="24"/>
          <w:szCs w:val="24"/>
        </w:rPr>
        <w:t xml:space="preserve">is provided a table </w:t>
      </w:r>
      <w:r w:rsidR="00803D33" w:rsidRPr="0082392C">
        <w:rPr>
          <w:rFonts w:ascii="Times New Roman" w:hAnsi="Times New Roman" w:cs="Times New Roman"/>
          <w:sz w:val="24"/>
          <w:szCs w:val="24"/>
        </w:rPr>
        <w:t>in order to determine</w:t>
      </w:r>
      <w:r w:rsidR="005E23B2" w:rsidRPr="0082392C">
        <w:rPr>
          <w:rFonts w:ascii="Times New Roman" w:hAnsi="Times New Roman" w:cs="Times New Roman"/>
          <w:sz w:val="24"/>
          <w:szCs w:val="24"/>
        </w:rPr>
        <w:t xml:space="preserve"> </w:t>
      </w:r>
      <w:r w:rsidRPr="0082392C">
        <w:rPr>
          <w:rFonts w:ascii="Times New Roman" w:hAnsi="Times New Roman" w:cs="Times New Roman"/>
          <w:sz w:val="24"/>
          <w:szCs w:val="24"/>
        </w:rPr>
        <w:t xml:space="preserve">whether </w:t>
      </w:r>
      <w:r w:rsidR="00803D33" w:rsidRPr="0082392C">
        <w:rPr>
          <w:rFonts w:ascii="Times New Roman" w:hAnsi="Times New Roman" w:cs="Times New Roman"/>
          <w:sz w:val="24"/>
          <w:szCs w:val="24"/>
        </w:rPr>
        <w:t>t</w:t>
      </w:r>
      <w:r w:rsidRPr="0082392C">
        <w:rPr>
          <w:rFonts w:ascii="Times New Roman" w:hAnsi="Times New Roman" w:cs="Times New Roman"/>
          <w:sz w:val="24"/>
          <w:szCs w:val="24"/>
        </w:rPr>
        <w:t>he participant needs to be scheduled for in-lab A</w:t>
      </w:r>
      <w:r w:rsidR="004F25F3" w:rsidRPr="0082392C">
        <w:rPr>
          <w:rFonts w:ascii="Times New Roman" w:hAnsi="Times New Roman" w:cs="Times New Roman"/>
          <w:sz w:val="24"/>
          <w:szCs w:val="24"/>
        </w:rPr>
        <w:t xml:space="preserve">BM trainings </w:t>
      </w:r>
      <w:r w:rsidR="005E23B2" w:rsidRPr="0082392C">
        <w:rPr>
          <w:rFonts w:ascii="Times New Roman" w:hAnsi="Times New Roman" w:cs="Times New Roman"/>
          <w:sz w:val="24"/>
          <w:szCs w:val="24"/>
        </w:rPr>
        <w:t xml:space="preserve">(and therefore who belongs to the assessment </w:t>
      </w:r>
      <w:r w:rsidR="002138D3" w:rsidRPr="0082392C">
        <w:rPr>
          <w:rFonts w:ascii="Times New Roman" w:hAnsi="Times New Roman" w:cs="Times New Roman"/>
          <w:sz w:val="24"/>
          <w:szCs w:val="24"/>
        </w:rPr>
        <w:t xml:space="preserve">only condition), but </w:t>
      </w:r>
      <w:r w:rsidR="004C26BB" w:rsidRPr="0082392C">
        <w:rPr>
          <w:rFonts w:ascii="Times New Roman" w:hAnsi="Times New Roman" w:cs="Times New Roman"/>
          <w:sz w:val="24"/>
          <w:szCs w:val="24"/>
        </w:rPr>
        <w:t xml:space="preserve">even </w:t>
      </w:r>
      <w:r w:rsidR="00803D33" w:rsidRPr="0082392C">
        <w:rPr>
          <w:rFonts w:ascii="Times New Roman" w:hAnsi="Times New Roman" w:cs="Times New Roman"/>
          <w:sz w:val="24"/>
          <w:szCs w:val="24"/>
        </w:rPr>
        <w:t xml:space="preserve">the coordinator </w:t>
      </w:r>
      <w:r w:rsidR="002138D3" w:rsidRPr="0082392C">
        <w:rPr>
          <w:rFonts w:ascii="Times New Roman" w:hAnsi="Times New Roman" w:cs="Times New Roman"/>
          <w:sz w:val="24"/>
          <w:szCs w:val="24"/>
        </w:rPr>
        <w:t>remains</w:t>
      </w:r>
      <w:r w:rsidR="005E23B2" w:rsidRPr="0082392C">
        <w:rPr>
          <w:rFonts w:ascii="Times New Roman" w:hAnsi="Times New Roman" w:cs="Times New Roman"/>
          <w:sz w:val="24"/>
          <w:szCs w:val="24"/>
        </w:rPr>
        <w:t xml:space="preserve"> blind as to </w:t>
      </w:r>
      <w:r w:rsidRPr="0082392C">
        <w:rPr>
          <w:rFonts w:ascii="Times New Roman" w:hAnsi="Times New Roman" w:cs="Times New Roman"/>
          <w:sz w:val="24"/>
          <w:szCs w:val="24"/>
        </w:rPr>
        <w:t xml:space="preserve">whether </w:t>
      </w:r>
      <w:r w:rsidR="00803D33" w:rsidRPr="0082392C">
        <w:rPr>
          <w:rFonts w:ascii="Times New Roman" w:hAnsi="Times New Roman" w:cs="Times New Roman"/>
          <w:sz w:val="24"/>
          <w:szCs w:val="24"/>
        </w:rPr>
        <w:t xml:space="preserve">participants </w:t>
      </w:r>
      <w:r w:rsidRPr="0082392C">
        <w:rPr>
          <w:rFonts w:ascii="Times New Roman" w:hAnsi="Times New Roman" w:cs="Times New Roman"/>
          <w:sz w:val="24"/>
          <w:szCs w:val="24"/>
        </w:rPr>
        <w:t>receiv</w:t>
      </w:r>
      <w:r w:rsidR="00803D33" w:rsidRPr="0082392C">
        <w:rPr>
          <w:rFonts w:ascii="Times New Roman" w:hAnsi="Times New Roman" w:cs="Times New Roman"/>
          <w:sz w:val="24"/>
          <w:szCs w:val="24"/>
        </w:rPr>
        <w:t>e</w:t>
      </w:r>
      <w:r w:rsidRPr="0082392C">
        <w:rPr>
          <w:rFonts w:ascii="Times New Roman" w:hAnsi="Times New Roman" w:cs="Times New Roman"/>
          <w:sz w:val="24"/>
          <w:szCs w:val="24"/>
        </w:rPr>
        <w:t xml:space="preserve"> </w:t>
      </w:r>
      <w:r w:rsidR="00803D33" w:rsidRPr="0082392C">
        <w:rPr>
          <w:rFonts w:ascii="Times New Roman" w:hAnsi="Times New Roman" w:cs="Times New Roman"/>
          <w:sz w:val="24"/>
          <w:szCs w:val="24"/>
        </w:rPr>
        <w:t xml:space="preserve">the </w:t>
      </w:r>
      <w:r w:rsidRPr="0082392C">
        <w:rPr>
          <w:rFonts w:ascii="Times New Roman" w:hAnsi="Times New Roman" w:cs="Times New Roman"/>
          <w:sz w:val="24"/>
          <w:szCs w:val="24"/>
        </w:rPr>
        <w:t xml:space="preserve">active or placebo </w:t>
      </w:r>
      <w:r w:rsidR="00EF4AF1" w:rsidRPr="0082392C">
        <w:rPr>
          <w:rFonts w:ascii="Times New Roman" w:hAnsi="Times New Roman" w:cs="Times New Roman"/>
          <w:sz w:val="24"/>
          <w:szCs w:val="24"/>
        </w:rPr>
        <w:t>ABM</w:t>
      </w:r>
      <w:r w:rsidRPr="0082392C">
        <w:rPr>
          <w:rFonts w:ascii="Times New Roman" w:hAnsi="Times New Roman" w:cs="Times New Roman"/>
          <w:sz w:val="24"/>
          <w:szCs w:val="24"/>
        </w:rPr>
        <w:t xml:space="preserve">. </w:t>
      </w:r>
      <w:r w:rsidR="009C59CD" w:rsidRPr="0082392C">
        <w:rPr>
          <w:rFonts w:ascii="Times New Roman" w:hAnsi="Times New Roman" w:cs="Times New Roman"/>
          <w:sz w:val="24"/>
          <w:szCs w:val="24"/>
        </w:rPr>
        <w:t>The</w:t>
      </w:r>
      <w:r w:rsidRPr="0082392C">
        <w:rPr>
          <w:rFonts w:ascii="Times New Roman" w:hAnsi="Times New Roman" w:cs="Times New Roman"/>
          <w:sz w:val="24"/>
          <w:szCs w:val="24"/>
        </w:rPr>
        <w:t xml:space="preserve"> assessors</w:t>
      </w:r>
      <w:r w:rsidR="009C59CD" w:rsidRPr="0082392C">
        <w:rPr>
          <w:rFonts w:ascii="Times New Roman" w:hAnsi="Times New Roman" w:cs="Times New Roman"/>
          <w:sz w:val="24"/>
          <w:szCs w:val="24"/>
        </w:rPr>
        <w:t>,</w:t>
      </w:r>
      <w:r w:rsidRPr="0082392C">
        <w:rPr>
          <w:rFonts w:ascii="Times New Roman" w:hAnsi="Times New Roman" w:cs="Times New Roman"/>
          <w:sz w:val="24"/>
          <w:szCs w:val="24"/>
        </w:rPr>
        <w:t xml:space="preserve"> who are responsible for post-baseline </w:t>
      </w:r>
      <w:r w:rsidR="00273014" w:rsidRPr="0082392C">
        <w:rPr>
          <w:rFonts w:ascii="Times New Roman" w:hAnsi="Times New Roman" w:cs="Times New Roman"/>
          <w:sz w:val="24"/>
          <w:szCs w:val="24"/>
        </w:rPr>
        <w:t xml:space="preserve">clinical </w:t>
      </w:r>
      <w:r w:rsidRPr="0082392C">
        <w:rPr>
          <w:rFonts w:ascii="Times New Roman" w:hAnsi="Times New Roman" w:cs="Times New Roman"/>
          <w:sz w:val="24"/>
          <w:szCs w:val="24"/>
        </w:rPr>
        <w:t>assessments</w:t>
      </w:r>
      <w:r w:rsidR="009C59CD" w:rsidRPr="0082392C">
        <w:rPr>
          <w:rFonts w:ascii="Times New Roman" w:hAnsi="Times New Roman" w:cs="Times New Roman"/>
          <w:sz w:val="24"/>
          <w:szCs w:val="24"/>
        </w:rPr>
        <w:t xml:space="preserve">, remain blind to </w:t>
      </w:r>
      <w:r w:rsidR="004C26BB" w:rsidRPr="0082392C">
        <w:rPr>
          <w:rFonts w:ascii="Times New Roman" w:hAnsi="Times New Roman" w:cs="Times New Roman"/>
          <w:sz w:val="24"/>
          <w:szCs w:val="24"/>
        </w:rPr>
        <w:t xml:space="preserve">all </w:t>
      </w:r>
      <w:r w:rsidR="009C59CD" w:rsidRPr="0082392C">
        <w:rPr>
          <w:rFonts w:ascii="Times New Roman" w:hAnsi="Times New Roman" w:cs="Times New Roman"/>
          <w:sz w:val="24"/>
          <w:szCs w:val="24"/>
        </w:rPr>
        <w:t>treatment assignment</w:t>
      </w:r>
      <w:r w:rsidR="000841C3" w:rsidRPr="0082392C">
        <w:rPr>
          <w:rFonts w:ascii="Times New Roman" w:hAnsi="Times New Roman" w:cs="Times New Roman"/>
          <w:sz w:val="24"/>
          <w:szCs w:val="24"/>
        </w:rPr>
        <w:t>s</w:t>
      </w:r>
      <w:r w:rsidR="002138D3" w:rsidRPr="0082392C">
        <w:rPr>
          <w:rFonts w:ascii="Times New Roman" w:hAnsi="Times New Roman" w:cs="Times New Roman"/>
          <w:sz w:val="24"/>
          <w:szCs w:val="24"/>
        </w:rPr>
        <w:t xml:space="preserve">, which can only </w:t>
      </w:r>
      <w:r w:rsidR="009C59CD" w:rsidRPr="0082392C">
        <w:rPr>
          <w:rFonts w:ascii="Times New Roman" w:hAnsi="Times New Roman" w:cs="Times New Roman"/>
          <w:sz w:val="24"/>
          <w:szCs w:val="24"/>
        </w:rPr>
        <w:t xml:space="preserve">be </w:t>
      </w:r>
      <w:r w:rsidR="002138D3" w:rsidRPr="0082392C">
        <w:rPr>
          <w:rFonts w:ascii="Times New Roman" w:hAnsi="Times New Roman" w:cs="Times New Roman"/>
          <w:sz w:val="24"/>
          <w:szCs w:val="24"/>
        </w:rPr>
        <w:t>decoded by running a separate R script.</w:t>
      </w:r>
    </w:p>
    <w:p w14:paraId="58004FFE" w14:textId="64208B9D" w:rsidR="002A1EF9" w:rsidRPr="0082392C" w:rsidRDefault="00E42A27" w:rsidP="008C7967">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The study coordinator will not conduct </w:t>
      </w:r>
      <w:r w:rsidR="006A0D65" w:rsidRPr="0082392C">
        <w:rPr>
          <w:rFonts w:ascii="Times New Roman" w:hAnsi="Times New Roman" w:cs="Times New Roman"/>
          <w:sz w:val="24"/>
          <w:szCs w:val="24"/>
        </w:rPr>
        <w:t xml:space="preserve">any assessments after treatment randomization </w:t>
      </w:r>
      <w:r w:rsidRPr="0082392C">
        <w:rPr>
          <w:rFonts w:ascii="Times New Roman" w:hAnsi="Times New Roman" w:cs="Times New Roman"/>
          <w:sz w:val="24"/>
          <w:szCs w:val="24"/>
        </w:rPr>
        <w:t xml:space="preserve">and thus </w:t>
      </w:r>
      <w:r w:rsidR="00B9356E" w:rsidRPr="0082392C">
        <w:rPr>
          <w:rFonts w:ascii="Times New Roman" w:hAnsi="Times New Roman" w:cs="Times New Roman"/>
          <w:sz w:val="24"/>
          <w:szCs w:val="24"/>
        </w:rPr>
        <w:t xml:space="preserve">the influence of </w:t>
      </w:r>
      <w:r w:rsidR="004C26BB" w:rsidRPr="0082392C">
        <w:rPr>
          <w:rFonts w:ascii="Times New Roman" w:hAnsi="Times New Roman" w:cs="Times New Roman"/>
          <w:sz w:val="24"/>
          <w:szCs w:val="24"/>
        </w:rPr>
        <w:t xml:space="preserve">her </w:t>
      </w:r>
      <w:r w:rsidRPr="0082392C">
        <w:rPr>
          <w:rFonts w:ascii="Times New Roman" w:hAnsi="Times New Roman" w:cs="Times New Roman"/>
          <w:sz w:val="24"/>
          <w:szCs w:val="24"/>
        </w:rPr>
        <w:t xml:space="preserve">unblinding to </w:t>
      </w:r>
      <w:r w:rsidR="00EF4AF1" w:rsidRPr="0082392C">
        <w:rPr>
          <w:rFonts w:ascii="Times New Roman" w:hAnsi="Times New Roman" w:cs="Times New Roman"/>
          <w:sz w:val="24"/>
          <w:szCs w:val="24"/>
        </w:rPr>
        <w:t xml:space="preserve">ABM </w:t>
      </w:r>
      <w:r w:rsidRPr="0082392C">
        <w:rPr>
          <w:rFonts w:ascii="Times New Roman" w:hAnsi="Times New Roman" w:cs="Times New Roman"/>
          <w:sz w:val="24"/>
          <w:szCs w:val="24"/>
        </w:rPr>
        <w:t xml:space="preserve">training </w:t>
      </w:r>
      <w:r w:rsidR="00EF4AF1" w:rsidRPr="0082392C">
        <w:rPr>
          <w:rFonts w:ascii="Times New Roman" w:hAnsi="Times New Roman" w:cs="Times New Roman"/>
          <w:sz w:val="24"/>
          <w:szCs w:val="24"/>
        </w:rPr>
        <w:t xml:space="preserve">condition (placebo, active) </w:t>
      </w:r>
      <w:r w:rsidR="00B9356E" w:rsidRPr="0082392C">
        <w:rPr>
          <w:rFonts w:ascii="Times New Roman" w:hAnsi="Times New Roman" w:cs="Times New Roman"/>
          <w:sz w:val="24"/>
          <w:szCs w:val="24"/>
        </w:rPr>
        <w:t xml:space="preserve">on </w:t>
      </w:r>
      <w:r w:rsidRPr="0082392C">
        <w:rPr>
          <w:rFonts w:ascii="Times New Roman" w:hAnsi="Times New Roman" w:cs="Times New Roman"/>
          <w:sz w:val="24"/>
          <w:szCs w:val="24"/>
        </w:rPr>
        <w:t xml:space="preserve">post-baseline </w:t>
      </w:r>
      <w:r w:rsidR="004D33A1" w:rsidRPr="0082392C">
        <w:rPr>
          <w:rFonts w:ascii="Times New Roman" w:hAnsi="Times New Roman" w:cs="Times New Roman"/>
          <w:sz w:val="24"/>
          <w:szCs w:val="24"/>
        </w:rPr>
        <w:t>clinical</w:t>
      </w:r>
      <w:r w:rsidRPr="0082392C">
        <w:rPr>
          <w:rFonts w:ascii="Times New Roman" w:hAnsi="Times New Roman" w:cs="Times New Roman"/>
          <w:sz w:val="24"/>
          <w:szCs w:val="24"/>
        </w:rPr>
        <w:t xml:space="preserve"> assessments</w:t>
      </w:r>
      <w:r w:rsidR="00B9356E" w:rsidRPr="0082392C">
        <w:rPr>
          <w:rFonts w:ascii="Times New Roman" w:hAnsi="Times New Roman" w:cs="Times New Roman"/>
          <w:sz w:val="24"/>
          <w:szCs w:val="24"/>
        </w:rPr>
        <w:t xml:space="preserve"> will be minimized</w:t>
      </w:r>
      <w:r w:rsidRPr="0082392C">
        <w:rPr>
          <w:rFonts w:ascii="Times New Roman" w:hAnsi="Times New Roman" w:cs="Times New Roman"/>
          <w:sz w:val="24"/>
          <w:szCs w:val="24"/>
        </w:rPr>
        <w:t xml:space="preserve">. </w:t>
      </w:r>
      <w:r w:rsidR="00844A3D" w:rsidRPr="0082392C">
        <w:rPr>
          <w:rFonts w:ascii="Times New Roman" w:hAnsi="Times New Roman" w:cs="Times New Roman"/>
          <w:sz w:val="24"/>
          <w:szCs w:val="24"/>
        </w:rPr>
        <w:t>Hence, all study staff</w:t>
      </w:r>
      <w:r w:rsidR="002A1EF9" w:rsidRPr="0082392C">
        <w:rPr>
          <w:rFonts w:ascii="Times New Roman" w:hAnsi="Times New Roman" w:cs="Times New Roman"/>
          <w:sz w:val="24"/>
          <w:szCs w:val="24"/>
        </w:rPr>
        <w:t xml:space="preserve"> are double-blinded, </w:t>
      </w:r>
      <w:r w:rsidR="00F97B88" w:rsidRPr="0082392C">
        <w:rPr>
          <w:rFonts w:ascii="Times New Roman" w:hAnsi="Times New Roman" w:cs="Times New Roman"/>
          <w:sz w:val="24"/>
          <w:szCs w:val="24"/>
        </w:rPr>
        <w:t xml:space="preserve">either </w:t>
      </w:r>
      <w:r w:rsidR="002A1EF9" w:rsidRPr="0082392C">
        <w:rPr>
          <w:rFonts w:ascii="Times New Roman" w:hAnsi="Times New Roman" w:cs="Times New Roman"/>
          <w:sz w:val="24"/>
          <w:szCs w:val="24"/>
        </w:rPr>
        <w:t xml:space="preserve">to </w:t>
      </w:r>
      <w:r w:rsidR="009A338B" w:rsidRPr="0082392C">
        <w:rPr>
          <w:rFonts w:ascii="Times New Roman" w:hAnsi="Times New Roman" w:cs="Times New Roman"/>
          <w:sz w:val="24"/>
          <w:szCs w:val="24"/>
        </w:rPr>
        <w:t xml:space="preserve">ABM </w:t>
      </w:r>
      <w:r w:rsidR="002A1EF9" w:rsidRPr="0082392C">
        <w:rPr>
          <w:rFonts w:ascii="Times New Roman" w:hAnsi="Times New Roman" w:cs="Times New Roman"/>
          <w:sz w:val="24"/>
          <w:szCs w:val="24"/>
        </w:rPr>
        <w:t xml:space="preserve">intervention </w:t>
      </w:r>
      <w:r w:rsidR="009A338B" w:rsidRPr="0082392C">
        <w:rPr>
          <w:rFonts w:ascii="Times New Roman" w:hAnsi="Times New Roman" w:cs="Times New Roman"/>
          <w:sz w:val="24"/>
          <w:szCs w:val="24"/>
        </w:rPr>
        <w:t xml:space="preserve">condition (active, placebo) </w:t>
      </w:r>
      <w:r w:rsidR="002A1EF9" w:rsidRPr="0082392C">
        <w:rPr>
          <w:rFonts w:ascii="Times New Roman" w:hAnsi="Times New Roman" w:cs="Times New Roman"/>
          <w:sz w:val="24"/>
          <w:szCs w:val="24"/>
        </w:rPr>
        <w:t xml:space="preserve">in the case of the study coordinator or whether the intervention is being administered at all in the case of </w:t>
      </w:r>
      <w:r w:rsidR="00C87F8D" w:rsidRPr="0082392C">
        <w:rPr>
          <w:rFonts w:ascii="Times New Roman" w:hAnsi="Times New Roman" w:cs="Times New Roman"/>
          <w:sz w:val="24"/>
          <w:szCs w:val="24"/>
        </w:rPr>
        <w:t xml:space="preserve">post-baseline </w:t>
      </w:r>
      <w:r w:rsidR="002A1EF9" w:rsidRPr="0082392C">
        <w:rPr>
          <w:rFonts w:ascii="Times New Roman" w:hAnsi="Times New Roman" w:cs="Times New Roman"/>
          <w:sz w:val="24"/>
          <w:szCs w:val="24"/>
        </w:rPr>
        <w:t>assessors. Only the study statistician (JS) and study programmer (S</w:t>
      </w:r>
      <w:r w:rsidR="00D47493" w:rsidRPr="0082392C">
        <w:rPr>
          <w:rFonts w:ascii="Times New Roman" w:hAnsi="Times New Roman" w:cs="Times New Roman"/>
          <w:sz w:val="24"/>
          <w:szCs w:val="24"/>
        </w:rPr>
        <w:t>R</w:t>
      </w:r>
      <w:r w:rsidR="002A1EF9" w:rsidRPr="0082392C">
        <w:rPr>
          <w:rFonts w:ascii="Times New Roman" w:hAnsi="Times New Roman" w:cs="Times New Roman"/>
          <w:sz w:val="24"/>
          <w:szCs w:val="24"/>
        </w:rPr>
        <w:t xml:space="preserve">) </w:t>
      </w:r>
      <w:r w:rsidR="00B81981" w:rsidRPr="0082392C">
        <w:rPr>
          <w:rFonts w:ascii="Times New Roman" w:hAnsi="Times New Roman" w:cs="Times New Roman"/>
          <w:sz w:val="24"/>
          <w:szCs w:val="24"/>
        </w:rPr>
        <w:t xml:space="preserve">have </w:t>
      </w:r>
      <w:r w:rsidR="00F97B88" w:rsidRPr="0082392C">
        <w:rPr>
          <w:rFonts w:ascii="Times New Roman" w:hAnsi="Times New Roman" w:cs="Times New Roman"/>
          <w:sz w:val="24"/>
          <w:szCs w:val="24"/>
        </w:rPr>
        <w:t xml:space="preserve">the ability to look up which </w:t>
      </w:r>
      <w:r w:rsidR="00B81981" w:rsidRPr="0082392C">
        <w:rPr>
          <w:rFonts w:ascii="Times New Roman" w:hAnsi="Times New Roman" w:cs="Times New Roman"/>
          <w:sz w:val="24"/>
          <w:szCs w:val="24"/>
        </w:rPr>
        <w:t xml:space="preserve">experimental condition corresponds to </w:t>
      </w:r>
      <w:r w:rsidR="00F97B88" w:rsidRPr="0082392C">
        <w:rPr>
          <w:rFonts w:ascii="Times New Roman" w:hAnsi="Times New Roman" w:cs="Times New Roman"/>
          <w:sz w:val="24"/>
          <w:szCs w:val="24"/>
        </w:rPr>
        <w:t>a given</w:t>
      </w:r>
      <w:r w:rsidR="00B81981" w:rsidRPr="0082392C">
        <w:rPr>
          <w:rFonts w:ascii="Times New Roman" w:hAnsi="Times New Roman" w:cs="Times New Roman"/>
          <w:sz w:val="24"/>
          <w:szCs w:val="24"/>
        </w:rPr>
        <w:t xml:space="preserve"> </w:t>
      </w:r>
      <w:r w:rsidR="002A1EF9" w:rsidRPr="0082392C">
        <w:rPr>
          <w:rFonts w:ascii="Times New Roman" w:hAnsi="Times New Roman" w:cs="Times New Roman"/>
          <w:sz w:val="24"/>
          <w:szCs w:val="24"/>
        </w:rPr>
        <w:t>treatment code</w:t>
      </w:r>
      <w:r w:rsidR="00F97B88" w:rsidRPr="0082392C">
        <w:rPr>
          <w:rFonts w:ascii="Times New Roman" w:hAnsi="Times New Roman" w:cs="Times New Roman"/>
          <w:sz w:val="24"/>
          <w:szCs w:val="24"/>
        </w:rPr>
        <w:t xml:space="preserve">, and </w:t>
      </w:r>
      <w:r w:rsidR="00B4624D" w:rsidRPr="0082392C">
        <w:rPr>
          <w:rFonts w:ascii="Times New Roman" w:hAnsi="Times New Roman" w:cs="Times New Roman"/>
          <w:sz w:val="24"/>
          <w:szCs w:val="24"/>
        </w:rPr>
        <w:t xml:space="preserve">they </w:t>
      </w:r>
      <w:r w:rsidR="006A0D65" w:rsidRPr="0082392C">
        <w:rPr>
          <w:rFonts w:ascii="Times New Roman" w:hAnsi="Times New Roman" w:cs="Times New Roman"/>
          <w:sz w:val="24"/>
          <w:szCs w:val="24"/>
        </w:rPr>
        <w:t xml:space="preserve">will </w:t>
      </w:r>
      <w:r w:rsidR="002A1EF9" w:rsidRPr="0082392C">
        <w:rPr>
          <w:rFonts w:ascii="Times New Roman" w:hAnsi="Times New Roman" w:cs="Times New Roman"/>
          <w:sz w:val="24"/>
          <w:szCs w:val="24"/>
        </w:rPr>
        <w:t>have no interaction with participants.</w:t>
      </w:r>
    </w:p>
    <w:p w14:paraId="1F09A309" w14:textId="77777777" w:rsidR="00240A24" w:rsidRPr="0082392C" w:rsidRDefault="006B7A8F" w:rsidP="0072426D">
      <w:pPr>
        <w:spacing w:after="0" w:line="480" w:lineRule="auto"/>
        <w:outlineLvl w:val="0"/>
        <w:rPr>
          <w:rFonts w:ascii="Times New Roman" w:hAnsi="Times New Roman" w:cs="Times New Roman"/>
          <w:sz w:val="24"/>
          <w:szCs w:val="24"/>
        </w:rPr>
      </w:pPr>
      <w:r w:rsidRPr="0082392C">
        <w:rPr>
          <w:rFonts w:ascii="Times New Roman" w:hAnsi="Times New Roman" w:cs="Times New Roman"/>
          <w:b/>
          <w:bCs/>
          <w:sz w:val="24"/>
          <w:szCs w:val="24"/>
        </w:rPr>
        <w:t>Interventions</w:t>
      </w:r>
    </w:p>
    <w:p w14:paraId="4F901742" w14:textId="6292D3E1" w:rsidR="0023540A" w:rsidRPr="0082392C" w:rsidRDefault="00D47493" w:rsidP="54A2C5D9">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In both ABM conditions, treatment stimuli include pairs of faces, each from a different actor and each expressing sad and neutral emotions, from the Pictures of Facial Affect (POFA; </w:t>
      </w:r>
      <w:r w:rsidR="00006749"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a6co5shidr","properties":{"formattedCitation":"[27]","plainCitation":"[27]","noteIndex":0},"citationItems":[{"id":3309,"uris":["http://zotero.org/users/610747/items/MXNPWYBX"],"uri":["http://zotero.org/users/610747/items/MXNPWYBX"],"itemData":{"id":3309,"type":"book","title":"Pictures of facial affect","publisher":"Consulting Psychologists Press","publisher-place":"Palo Alto, CA","event-place":"Palo Alto, CA","note":"00000","author":[{"family":"Ekman","given":"P."},{"family":"Friesen","given":"W.V."}],"issued":{"date-parts":[["1976"]]}}}],"schema":"https://github.com/citation-style-language/schema/raw/master/csl-citation.json"} </w:instrText>
      </w:r>
      <w:r w:rsidR="00006749"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[27]</w:t>
      </w:r>
      <w:r w:rsidR="00006749" w:rsidRPr="0082392C">
        <w:rPr>
          <w:rFonts w:ascii="Times New Roman" w:hAnsi="Times New Roman" w:cs="Times New Roman"/>
          <w:sz w:val="24"/>
          <w:szCs w:val="24"/>
        </w:rPr>
        <w:fldChar w:fldCharType="end"/>
      </w:r>
      <w:r w:rsidRPr="0082392C">
        <w:rPr>
          <w:rFonts w:ascii="Times New Roman" w:hAnsi="Times New Roman" w:cs="Times New Roman"/>
          <w:sz w:val="24"/>
          <w:szCs w:val="24"/>
        </w:rPr>
        <w:t>) collection and dysphoric and neutral images from the International Affective Picture System (IAPS;</w:t>
      </w:r>
      <w:r w:rsidR="00F6131E">
        <w:rPr>
          <w:rFonts w:ascii="Times New Roman" w:hAnsi="Times New Roman" w:cs="Times New Roman"/>
          <w:sz w:val="24"/>
          <w:szCs w:val="24"/>
        </w:rPr>
        <w:t xml:space="preserve"> </w:t>
      </w:r>
      <w:r w:rsidR="00006749"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a24hrdsc42o","properties":{"formattedCitation":"[28]","plainCitation":"[28]","noteIndex":0},"citationItems":[{"id":3311,"uris":["http://zotero.org/users/610747/items/A9WPC8AD"],"uri":["http://zotero.org/users/610747/items/A9WPC8AD"],"itemData":{"id":3311,"type":"book","title":"International Affective Picture System (IAPS). Affective Ratings of Pictures and Instruction Manual. Technical Report A-8","publisher":"University of Florida","publisher-place":"Gainesville, FL","source":"Zotero","event-place":"Gainesville, FL","note":"00000","author":[{"family":"Lang","given":"P.J."},{"family":"Bradley","given":"M.M."},{"family":"Cuthbert","given":"B.N."}],"issued":{"date-parts":[["2008"]]}}}],"schema":"https://github.com/citation-style-language/schema/raw/master/csl-citation.json"} </w:instrText>
      </w:r>
      <w:r w:rsidR="00006749"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[28]</w:t>
      </w:r>
      <w:r w:rsidR="00006749" w:rsidRPr="0082392C">
        <w:rPr>
          <w:rFonts w:ascii="Times New Roman" w:hAnsi="Times New Roman" w:cs="Times New Roman"/>
          <w:sz w:val="24"/>
          <w:szCs w:val="24"/>
        </w:rPr>
        <w:fldChar w:fldCharType="end"/>
      </w:r>
      <w:r w:rsidRPr="0082392C">
        <w:rPr>
          <w:rFonts w:ascii="Times New Roman" w:hAnsi="Times New Roman" w:cs="Times New Roman"/>
          <w:sz w:val="24"/>
          <w:szCs w:val="24"/>
        </w:rPr>
        <w:t>)</w:t>
      </w:r>
      <w:r w:rsidR="0023540A" w:rsidRPr="0082392C">
        <w:rPr>
          <w:rFonts w:ascii="Times New Roman" w:hAnsi="Times New Roman" w:cs="Times New Roman"/>
          <w:sz w:val="24"/>
          <w:szCs w:val="24"/>
        </w:rPr>
        <w:t xml:space="preserve">. Each POFA and IAPS scene will be </w:t>
      </w:r>
      <w:r w:rsidRPr="0082392C">
        <w:rPr>
          <w:rFonts w:ascii="Times New Roman" w:hAnsi="Times New Roman" w:cs="Times New Roman"/>
          <w:sz w:val="24"/>
          <w:szCs w:val="24"/>
        </w:rPr>
        <w:t>equalized (12.0 cd/m</w:t>
      </w:r>
      <w:r w:rsidRPr="0082392C">
        <w:rPr>
          <w:rFonts w:ascii="Times New Roman" w:hAnsi="Times New Roman" w:cs="Times New Roman"/>
          <w:sz w:val="24"/>
          <w:szCs w:val="24"/>
          <w:vertAlign w:val="superscript"/>
        </w:rPr>
        <w:t>2</w:t>
      </w:r>
      <w:r w:rsidRPr="0082392C">
        <w:rPr>
          <w:rFonts w:ascii="Times New Roman" w:hAnsi="Times New Roman" w:cs="Times New Roman"/>
          <w:sz w:val="24"/>
          <w:szCs w:val="24"/>
        </w:rPr>
        <w:t xml:space="preserve">) to match mean luminance distribution. Task-related screens </w:t>
      </w:r>
      <w:r w:rsidR="0023540A" w:rsidRPr="0082392C">
        <w:rPr>
          <w:rFonts w:ascii="Times New Roman" w:hAnsi="Times New Roman" w:cs="Times New Roman"/>
          <w:sz w:val="24"/>
          <w:szCs w:val="24"/>
        </w:rPr>
        <w:t xml:space="preserve">will be </w:t>
      </w:r>
      <w:r w:rsidRPr="0082392C">
        <w:rPr>
          <w:rFonts w:ascii="Times New Roman" w:hAnsi="Times New Roman" w:cs="Times New Roman"/>
          <w:sz w:val="24"/>
          <w:szCs w:val="24"/>
        </w:rPr>
        <w:t xml:space="preserve">matched to mean luminance as well. </w:t>
      </w:r>
      <w:r w:rsidR="0023540A" w:rsidRPr="0082392C">
        <w:rPr>
          <w:rFonts w:ascii="Times New Roman" w:hAnsi="Times New Roman" w:cs="Times New Roman"/>
          <w:sz w:val="24"/>
          <w:szCs w:val="24"/>
        </w:rPr>
        <w:t xml:space="preserve">Each trial will begin with the appearance of a central ﬁxation cross (FC) for 1500 msec, followed by an image pair. POFA pairs will be presented for 3000ms and IAPS pairs will be presented for </w:t>
      </w:r>
      <w:r w:rsidR="0023540A" w:rsidRPr="0082392C">
        <w:rPr>
          <w:rFonts w:ascii="Times New Roman" w:hAnsi="Times New Roman" w:cs="Times New Roman"/>
          <w:sz w:val="24"/>
          <w:szCs w:val="24"/>
        </w:rPr>
        <w:lastRenderedPageBreak/>
        <w:t>4500ms. IAPS images will be presented for a longer duration because they are typically more complex than the POFA faces. Following offset of the images, a small single or double asterisk probe will appear in the location of one of the images and remain on the screen until the participant indicates whether they detected one or two asterisks, with a maximum duration of 10000 msec. Latency and accuracy of each response will be recorded.</w:t>
      </w:r>
    </w:p>
    <w:p w14:paraId="1EBCFF02" w14:textId="77777777" w:rsidR="006B7A8F" w:rsidRPr="0082392C" w:rsidRDefault="00373D1B" w:rsidP="00373D1B">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In the </w:t>
      </w:r>
      <w:r w:rsidR="0072426D" w:rsidRPr="0082392C">
        <w:rPr>
          <w:rFonts w:ascii="Times New Roman" w:hAnsi="Times New Roman" w:cs="Times New Roman"/>
          <w:sz w:val="24"/>
          <w:szCs w:val="24"/>
        </w:rPr>
        <w:t>ABM</w:t>
      </w:r>
      <w:r w:rsidRPr="0082392C">
        <w:rPr>
          <w:rFonts w:ascii="Times New Roman" w:hAnsi="Times New Roman" w:cs="Times New Roman"/>
          <w:sz w:val="24"/>
          <w:szCs w:val="24"/>
        </w:rPr>
        <w:t xml:space="preserve"> conditions, we will manipulate the probability that the target probe appears in the location of the neutral stimulus. </w:t>
      </w:r>
      <w:r w:rsidR="005A5ED8" w:rsidRPr="0082392C">
        <w:rPr>
          <w:rFonts w:ascii="Times New Roman" w:hAnsi="Times New Roman" w:cs="Times New Roman"/>
          <w:sz w:val="24"/>
          <w:szCs w:val="24"/>
        </w:rPr>
        <w:t xml:space="preserve">In active </w:t>
      </w:r>
      <w:r w:rsidR="0072426D" w:rsidRPr="0082392C">
        <w:rPr>
          <w:rFonts w:ascii="Times New Roman" w:hAnsi="Times New Roman" w:cs="Times New Roman"/>
          <w:sz w:val="24"/>
          <w:szCs w:val="24"/>
        </w:rPr>
        <w:t>ABM</w:t>
      </w:r>
      <w:r w:rsidR="005A5ED8" w:rsidRPr="0082392C">
        <w:rPr>
          <w:rFonts w:ascii="Times New Roman" w:hAnsi="Times New Roman" w:cs="Times New Roman"/>
          <w:sz w:val="24"/>
          <w:szCs w:val="24"/>
        </w:rPr>
        <w:t xml:space="preserve">, the probe will appear in the location of the neutral stimulus 80% of the time. Including trials where the probe appeared in the location of the dysphoric stimulus was designed to keep the intent of the study from being transparent given the longer stimulus duration times and to allow us to compute bias scores from the </w:t>
      </w:r>
      <w:r w:rsidR="0072426D" w:rsidRPr="0082392C">
        <w:rPr>
          <w:rFonts w:ascii="Times New Roman" w:hAnsi="Times New Roman" w:cs="Times New Roman"/>
          <w:sz w:val="24"/>
          <w:szCs w:val="24"/>
        </w:rPr>
        <w:t>ABM</w:t>
      </w:r>
      <w:r w:rsidR="005A5ED8" w:rsidRPr="0082392C">
        <w:rPr>
          <w:rFonts w:ascii="Times New Roman" w:hAnsi="Times New Roman" w:cs="Times New Roman"/>
          <w:sz w:val="24"/>
          <w:szCs w:val="24"/>
        </w:rPr>
        <w:t xml:space="preserve"> sessions. </w:t>
      </w:r>
      <w:r w:rsidRPr="0082392C">
        <w:rPr>
          <w:rFonts w:ascii="Times New Roman" w:hAnsi="Times New Roman" w:cs="Times New Roman"/>
          <w:sz w:val="24"/>
          <w:szCs w:val="24"/>
        </w:rPr>
        <w:t xml:space="preserve">In placebo </w:t>
      </w:r>
      <w:r w:rsidR="0072426D" w:rsidRPr="0082392C">
        <w:rPr>
          <w:rFonts w:ascii="Times New Roman" w:hAnsi="Times New Roman" w:cs="Times New Roman"/>
          <w:sz w:val="24"/>
          <w:szCs w:val="24"/>
        </w:rPr>
        <w:t>ABM</w:t>
      </w:r>
      <w:r w:rsidRPr="0082392C">
        <w:rPr>
          <w:rFonts w:ascii="Times New Roman" w:hAnsi="Times New Roman" w:cs="Times New Roman"/>
          <w:sz w:val="24"/>
          <w:szCs w:val="24"/>
        </w:rPr>
        <w:t xml:space="preserve">, the target will appear in the location of the neutral and dysphoric stimuli with equal probability (50%). The distribution of targets serves as the critical manipulation whereby participants in active </w:t>
      </w:r>
      <w:r w:rsidR="0072426D" w:rsidRPr="0082392C">
        <w:rPr>
          <w:rFonts w:ascii="Times New Roman" w:hAnsi="Times New Roman" w:cs="Times New Roman"/>
          <w:sz w:val="24"/>
          <w:szCs w:val="24"/>
        </w:rPr>
        <w:t>ABM</w:t>
      </w:r>
      <w:r w:rsidRPr="0082392C">
        <w:rPr>
          <w:rFonts w:ascii="Times New Roman" w:hAnsi="Times New Roman" w:cs="Times New Roman"/>
          <w:sz w:val="24"/>
          <w:szCs w:val="24"/>
        </w:rPr>
        <w:t xml:space="preserve"> are putatively trained to allocate their attention preferentially to the neutral stimuli and away from the dysphoric stimuli. </w:t>
      </w:r>
    </w:p>
    <w:p w14:paraId="76A4B3DE" w14:textId="41DB7583" w:rsidR="00C67616" w:rsidRPr="0082392C" w:rsidRDefault="00E765B1" w:rsidP="00373D1B">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The treatment protocol </w:t>
      </w:r>
      <w:r w:rsidR="004C26BB" w:rsidRPr="0082392C">
        <w:rPr>
          <w:rFonts w:ascii="Times New Roman" w:hAnsi="Times New Roman" w:cs="Times New Roman"/>
          <w:sz w:val="24"/>
          <w:szCs w:val="24"/>
        </w:rPr>
        <w:t>for a</w:t>
      </w:r>
      <w:r w:rsidRPr="0082392C">
        <w:rPr>
          <w:rFonts w:ascii="Times New Roman" w:hAnsi="Times New Roman" w:cs="Times New Roman"/>
          <w:sz w:val="24"/>
          <w:szCs w:val="24"/>
        </w:rPr>
        <w:t xml:space="preserve">ttention training will consist of twice per week in-clinic ABM sessions and three times per week at-home ABM (not including the days when in-clinic ABM occurred) during a one-month training period. The experiment is programmed in HTML5, Javascript, and PHP 5.6, so that participants can </w:t>
      </w:r>
      <w:r w:rsidR="00AC63E4" w:rsidRPr="0082392C">
        <w:rPr>
          <w:rFonts w:ascii="Times New Roman" w:hAnsi="Times New Roman" w:cs="Times New Roman"/>
          <w:sz w:val="24"/>
          <w:szCs w:val="24"/>
        </w:rPr>
        <w:t xml:space="preserve">easily </w:t>
      </w:r>
      <w:r w:rsidRPr="0082392C">
        <w:rPr>
          <w:rFonts w:ascii="Times New Roman" w:hAnsi="Times New Roman" w:cs="Times New Roman"/>
          <w:sz w:val="24"/>
          <w:szCs w:val="24"/>
        </w:rPr>
        <w:t xml:space="preserve">train </w:t>
      </w:r>
      <w:r w:rsidR="00EF1F1E" w:rsidRPr="0082392C">
        <w:rPr>
          <w:rFonts w:ascii="Times New Roman" w:hAnsi="Times New Roman" w:cs="Times New Roman"/>
          <w:sz w:val="24"/>
          <w:szCs w:val="24"/>
        </w:rPr>
        <w:t xml:space="preserve">both in-lab and </w:t>
      </w:r>
      <w:r w:rsidRPr="0082392C">
        <w:rPr>
          <w:rFonts w:ascii="Times New Roman" w:hAnsi="Times New Roman" w:cs="Times New Roman"/>
          <w:sz w:val="24"/>
          <w:szCs w:val="24"/>
        </w:rPr>
        <w:t>on their home computers. Stimulus presentation and data acquisition is controlled by the Javascript library JsPsych</w:t>
      </w:r>
      <w:r w:rsidR="00A85C0C" w:rsidRPr="0082392C">
        <w:rPr>
          <w:rFonts w:ascii="Times New Roman" w:hAnsi="Times New Roman" w:cs="Times New Roman"/>
          <w:sz w:val="24"/>
          <w:szCs w:val="24"/>
        </w:rPr>
        <w:t xml:space="preserve"> </w:t>
      </w:r>
      <w:r w:rsidR="00A85C0C"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a2xzI0wX","properties":{"formattedCitation":"[29]","plainCitation":"[29]","noteIndex":0},"citationItems":[{"id":3380,"uris":["http://zotero.org/users/610747/items/4XKT2TUI"],"uri":["http://zotero.org/users/610747/items/4XKT2TUI"],"itemData":{"id":3380,"type":"article-journal","title":"jsPsych: A JavaScript library for creating behavioral experiments in a Web browser","container-title":"Behavior Research Methods","page":"1-12","volume":"47","issue":"1","source":"link.springer.com","abstract":"Online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www.jspsych.org.","DOI":"10/gddvtz","ISSN":"1554-3528","shortTitle":"jsPsych","journalAbbreviation":"Behav Res","language":"en","author":[{"family":"Leeuw","given":"Joshua R.","dropping-particle":"de"}],"issued":{"date-parts":[["2015",3,1]]}}}],"schema":"https://github.com/citation-style-language/schema/raw/master/csl-citation.json"} </w:instrText>
      </w:r>
      <w:r w:rsidR="00A85C0C"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[29]</w:t>
      </w:r>
      <w:r w:rsidR="00A85C0C" w:rsidRPr="0082392C">
        <w:rPr>
          <w:rFonts w:ascii="Times New Roman" w:hAnsi="Times New Roman" w:cs="Times New Roman"/>
          <w:sz w:val="24"/>
          <w:szCs w:val="24"/>
        </w:rPr>
        <w:fldChar w:fldCharType="end"/>
      </w:r>
      <w:r w:rsidR="00A85C0C" w:rsidRPr="0082392C">
        <w:rPr>
          <w:rFonts w:ascii="Times New Roman" w:hAnsi="Times New Roman" w:cs="Times New Roman"/>
          <w:sz w:val="24"/>
          <w:szCs w:val="24"/>
        </w:rPr>
        <w:fldChar w:fldCharType="begin"/>
      </w:r>
      <w:r w:rsidR="00A85C0C" w:rsidRPr="0082392C">
        <w:rPr>
          <w:rFonts w:ascii="Times New Roman" w:hAnsi="Times New Roman" w:cs="Times New Roman"/>
          <w:sz w:val="24"/>
          <w:szCs w:val="24"/>
        </w:rPr>
        <w:instrText xml:space="preserve"> ADDIN ZOTERO_TEMP </w:instrText>
      </w:r>
      <w:r w:rsidR="00A85C0C"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while </w:t>
      </w:r>
      <w:r w:rsidR="00C67616" w:rsidRPr="0082392C">
        <w:rPr>
          <w:rFonts w:ascii="Times New Roman" w:hAnsi="Times New Roman" w:cs="Times New Roman"/>
          <w:sz w:val="24"/>
          <w:szCs w:val="24"/>
        </w:rPr>
        <w:t xml:space="preserve">at-home </w:t>
      </w:r>
      <w:r w:rsidRPr="0082392C">
        <w:rPr>
          <w:rFonts w:ascii="Times New Roman" w:hAnsi="Times New Roman" w:cs="Times New Roman"/>
          <w:sz w:val="24"/>
          <w:szCs w:val="24"/>
        </w:rPr>
        <w:t>eyetracking data acquisition is controlled by the Javascript library WebGazer</w:t>
      </w:r>
      <w:r w:rsidR="00331578" w:rsidRPr="0082392C">
        <w:rPr>
          <w:rFonts w:ascii="Times New Roman" w:hAnsi="Times New Roman" w:cs="Times New Roman"/>
          <w:sz w:val="24"/>
          <w:szCs w:val="24"/>
        </w:rPr>
        <w:t xml:space="preserve"> </w:t>
      </w:r>
      <w:r w:rsidR="00331578"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UEokzeut","properties":{"formattedCitation":"[30]","plainCitation":"[30]","noteIndex":0},"citationItems":[{"id":3382,"uris":["http://zotero.org/users/610747/items/GUJR27XG"],"uri":["http://zotero.org/users/610747/items/GUJR27XG"],"itemData":{"id":3382,"type":"article-journal","title":"WebGazer: Scalable Webcam Eye Tracking Using User Interactions","container-title":"Proceedings of the Twenty-Fifth International Joint Conference on Artificial Intelligence - IJCAI 2016","source":"par.nsf.gov","URL":"https://par.nsf.gov/biblio/10024076-webgazer-scalable-webcam-eye-tracking-using-user-interactions","shortTitle":"WebGazer","language":"en","author":[{"family":"Papoutsaki","given":"Alexandra"},{"family":"Sangkloy","given":"Patsorn"},{"family":"Laskey","given":"James"},{"family":"Daskalova","given":"Nediyana"},{"family":"Huang","given":"Jeff"},{"family":"Hays","given":"James"}],"issued":{"date-parts":[["2016",1]]},"accessed":{"date-parts":[["2018",5,7]]}}}],"schema":"https://github.com/citation-style-language/schema/raw/master/csl-citation.json"} </w:instrText>
      </w:r>
      <w:r w:rsidR="00331578"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[30]</w:t>
      </w:r>
      <w:r w:rsidR="00331578"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w:t>
      </w:r>
      <w:r w:rsidR="00C67616" w:rsidRPr="0082392C">
        <w:rPr>
          <w:rFonts w:ascii="Times New Roman" w:hAnsi="Times New Roman" w:cs="Times New Roman"/>
          <w:sz w:val="24"/>
          <w:szCs w:val="24"/>
        </w:rPr>
        <w:t xml:space="preserve">We will </w:t>
      </w:r>
      <w:r w:rsidR="004C26BB" w:rsidRPr="0082392C">
        <w:rPr>
          <w:rFonts w:ascii="Times New Roman" w:hAnsi="Times New Roman" w:cs="Times New Roman"/>
          <w:sz w:val="24"/>
          <w:szCs w:val="24"/>
        </w:rPr>
        <w:t xml:space="preserve">measure </w:t>
      </w:r>
      <w:r w:rsidR="00C67616" w:rsidRPr="0082392C">
        <w:rPr>
          <w:rFonts w:ascii="Times New Roman" w:hAnsi="Times New Roman" w:cs="Times New Roman"/>
          <w:sz w:val="24"/>
          <w:szCs w:val="24"/>
        </w:rPr>
        <w:t xml:space="preserve">eye movements for participants who have a webcam and allow access </w:t>
      </w:r>
      <w:r w:rsidR="004C26BB" w:rsidRPr="0082392C">
        <w:rPr>
          <w:rFonts w:ascii="Times New Roman" w:hAnsi="Times New Roman" w:cs="Times New Roman"/>
          <w:sz w:val="24"/>
          <w:szCs w:val="24"/>
        </w:rPr>
        <w:t xml:space="preserve">to </w:t>
      </w:r>
      <w:r w:rsidR="00C67616" w:rsidRPr="0082392C">
        <w:rPr>
          <w:rFonts w:ascii="Times New Roman" w:hAnsi="Times New Roman" w:cs="Times New Roman"/>
          <w:sz w:val="24"/>
          <w:szCs w:val="24"/>
        </w:rPr>
        <w:t>it; however, those analyses will be considered exploratory and we will primarily examine the behavioral data</w:t>
      </w:r>
      <w:r w:rsidR="004C26BB" w:rsidRPr="0082392C">
        <w:rPr>
          <w:rFonts w:ascii="Times New Roman" w:hAnsi="Times New Roman" w:cs="Times New Roman"/>
          <w:sz w:val="24"/>
          <w:szCs w:val="24"/>
        </w:rPr>
        <w:t xml:space="preserve"> from the at-home ABM training</w:t>
      </w:r>
      <w:r w:rsidR="00C67616" w:rsidRPr="0082392C">
        <w:rPr>
          <w:rFonts w:ascii="Times New Roman" w:hAnsi="Times New Roman" w:cs="Times New Roman"/>
          <w:sz w:val="24"/>
          <w:szCs w:val="24"/>
        </w:rPr>
        <w:t xml:space="preserve">. </w:t>
      </w:r>
    </w:p>
    <w:p w14:paraId="538FB52F" w14:textId="2C0E1DD9" w:rsidR="00373D1B" w:rsidRPr="0082392C" w:rsidRDefault="00E765B1" w:rsidP="00373D1B">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lastRenderedPageBreak/>
        <w:t xml:space="preserve">We will match at-home ABM parameters to the in-clinic training task; hence the stimuli and presentation timing will be the same. However, we chose to shorten the length of at-home training in order to facilitate adherence and completion of training. Specifically, while in-clinic ABM sessions consist of nine blocks of 22 trials [198 trials] lasting approximately 24 minutes, at-home ABM sessions </w:t>
      </w:r>
      <w:r w:rsidR="004C26BB" w:rsidRPr="0082392C">
        <w:rPr>
          <w:rFonts w:ascii="Times New Roman" w:hAnsi="Times New Roman" w:cs="Times New Roman"/>
          <w:sz w:val="24"/>
          <w:szCs w:val="24"/>
        </w:rPr>
        <w:t xml:space="preserve">include </w:t>
      </w:r>
      <w:r w:rsidRPr="0082392C">
        <w:rPr>
          <w:rFonts w:ascii="Times New Roman" w:hAnsi="Times New Roman" w:cs="Times New Roman"/>
          <w:sz w:val="24"/>
          <w:szCs w:val="24"/>
        </w:rPr>
        <w:t>three blocks of 22 trials [66 trials] lasting approximately 8 minutes. In-clinic ABM sessions include two breaks to reduce participant fatigue, while at-home ABM sessions include no breaks</w:t>
      </w:r>
      <w:r w:rsidR="00772F83" w:rsidRPr="0082392C">
        <w:rPr>
          <w:rFonts w:ascii="Times New Roman" w:hAnsi="Times New Roman" w:cs="Times New Roman"/>
          <w:sz w:val="24"/>
          <w:szCs w:val="24"/>
        </w:rPr>
        <w:t xml:space="preserve"> (</w:t>
      </w:r>
      <w:r w:rsidR="00296ED9" w:rsidRPr="0082392C">
        <w:rPr>
          <w:rFonts w:ascii="Times New Roman" w:hAnsi="Times New Roman" w:cs="Times New Roman"/>
          <w:sz w:val="24"/>
          <w:szCs w:val="24"/>
        </w:rPr>
        <w:t>similar to our recent ABM study</w:t>
      </w:r>
      <w:r w:rsidR="00772F83" w:rsidRPr="0082392C">
        <w:rPr>
          <w:rFonts w:ascii="Times New Roman" w:hAnsi="Times New Roman" w:cs="Times New Roman"/>
          <w:sz w:val="24"/>
          <w:szCs w:val="24"/>
        </w:rPr>
        <w:t xml:space="preserve"> </w:t>
      </w:r>
      <w:r w:rsidR="00610D2A" w:rsidRPr="0082392C">
        <w:rPr>
          <w:rFonts w:ascii="Times New Roman" w:hAnsi="Times New Roman" w:cs="Times New Roman"/>
          <w:sz w:val="24"/>
          <w:szCs w:val="24"/>
        </w:rPr>
        <w:fldChar w:fldCharType="begin"/>
      </w:r>
      <w:r w:rsidR="00610D2A" w:rsidRPr="0082392C">
        <w:rPr>
          <w:rFonts w:ascii="Times New Roman" w:hAnsi="Times New Roman" w:cs="Times New Roman"/>
          <w:sz w:val="24"/>
          <w:szCs w:val="24"/>
        </w:rPr>
        <w:instrText xml:space="preserve"> ADDIN ZOTERO_ITEM CSL_CITATION {"citationID":"e9GOBuS3","properties":{"formattedCitation":"[19]","plainCitation":"[19]","noteIndex":0},"citationItems":[{"id":114,"uris":["http://zotero.org/users/610747/items/45TDCMKB"],"uri":["http://zotero.org/users/610747/items/45TDCMKB"],"itemData":{"id":114,"type":"article-journal","title":"Attention bias modification for major depressive disorder: Effects on attention bias, resting state connectivity, and symptom change","container-title":"Journal of Abnormal Psychology","page":"463-475","volume":"124","issue":"3","source":"APA PsycNET","abstract":"Cognitive theories of depression posit that selective attention for negative information contributes to the maintenance of depression. The current study experimentally tested this idea by randomly assigning adults with Major Depressive Disorder (MDD) to 4 weeks of computer-based attention bias modification designed to reduce negative attention bias or 4 weeks of placebo attention training. Findings indicate that compared to placebo training, attention bias modification reduced negative attention bias and increased resting-state connectivity within a neural circuit (i.e., middle frontal gyrus and dorsal anterior cingulate cortex) that supports control over emotional information. Further, pre- to post-training change in negative attention bias was significantly correlated with depression symptom change only in the active training condition. Exploratory analyses indicated that pre- to post-training changes in resting state connectivity within a circuit associated with sustained attention to visual information (i.e., precuenus and middle frontal gyrus) contributed to symptom improvement in the placebo condition. Importantly, depression symptoms did not change differentially between the training groups—overall, a 40% decrease in symptoms was observed across attention training conditions. Findings suggest that negative attention bias is associated with the maintenance of depression; however, deficits in general attentional control may also maintain depression symptoms, as evidenced by resting state connectivity and depression symptom improvement in the placebo training condition.","DOI":"10.1037/abn0000049","ISSN":"1939-1846(Electronic);0021-843X(Print)","shortTitle":"Attention bias modification for major depressive disorder","author":[{"family":"Beevers","given":"Christopher G."},{"family":"Clasen","given":"Peter C."},{"family":"Enock","given":"Philip M."},{"family":"Schnyer","given":"David M."}],"issued":{"date-parts":[["2015"]]}}}],"schema":"https://github.com/citation-style-language/schema/raw/master/csl-citation.json"} </w:instrText>
      </w:r>
      <w:r w:rsidR="00610D2A" w:rsidRPr="0082392C">
        <w:rPr>
          <w:rFonts w:ascii="Times New Roman" w:hAnsi="Times New Roman" w:cs="Times New Roman"/>
          <w:sz w:val="24"/>
          <w:szCs w:val="24"/>
        </w:rPr>
        <w:fldChar w:fldCharType="separate"/>
      </w:r>
      <w:r w:rsidR="00610D2A" w:rsidRPr="0082392C">
        <w:rPr>
          <w:rFonts w:ascii="Times New Roman" w:hAnsi="Times New Roman" w:cs="Times New Roman"/>
          <w:sz w:val="24"/>
          <w:szCs w:val="24"/>
        </w:rPr>
        <w:t>[19]</w:t>
      </w:r>
      <w:r w:rsidR="00610D2A" w:rsidRPr="0082392C">
        <w:rPr>
          <w:rFonts w:ascii="Times New Roman" w:hAnsi="Times New Roman" w:cs="Times New Roman"/>
          <w:sz w:val="24"/>
          <w:szCs w:val="24"/>
        </w:rPr>
        <w:fldChar w:fldCharType="end"/>
      </w:r>
      <w:r w:rsidR="00610D2A" w:rsidRPr="0082392C">
        <w:rPr>
          <w:rFonts w:ascii="Times New Roman" w:hAnsi="Times New Roman" w:cs="Times New Roman"/>
          <w:sz w:val="24"/>
          <w:szCs w:val="24"/>
        </w:rPr>
        <w:t>)</w:t>
      </w:r>
      <w:r w:rsidRPr="0082392C">
        <w:rPr>
          <w:rFonts w:ascii="Times New Roman" w:hAnsi="Times New Roman" w:cs="Times New Roman"/>
          <w:sz w:val="24"/>
          <w:szCs w:val="24"/>
        </w:rPr>
        <w:t>.</w:t>
      </w:r>
      <w:r w:rsidR="008B5AE2" w:rsidRPr="0082392C">
        <w:rPr>
          <w:rFonts w:ascii="Times New Roman" w:hAnsi="Times New Roman" w:cs="Times New Roman"/>
          <w:sz w:val="24"/>
          <w:szCs w:val="24"/>
        </w:rPr>
        <w:t xml:space="preserve"> </w:t>
      </w:r>
    </w:p>
    <w:p w14:paraId="75085326" w14:textId="033A7293" w:rsidR="00AC63E4" w:rsidRPr="0082392C" w:rsidRDefault="003673CC" w:rsidP="00373D1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ABM t</w:t>
      </w:r>
      <w:r w:rsidR="000504F4" w:rsidRPr="0082392C">
        <w:rPr>
          <w:rFonts w:ascii="Times New Roman" w:hAnsi="Times New Roman" w:cs="Times New Roman"/>
          <w:sz w:val="24"/>
          <w:szCs w:val="24"/>
        </w:rPr>
        <w:t>raining begins with an estimate of</w:t>
      </w:r>
      <w:r w:rsidR="00AC63E4" w:rsidRPr="0082392C">
        <w:rPr>
          <w:rFonts w:ascii="Times New Roman" w:hAnsi="Times New Roman" w:cs="Times New Roman"/>
          <w:sz w:val="24"/>
          <w:szCs w:val="24"/>
        </w:rPr>
        <w:t xml:space="preserve"> room luminance by collecting sample images before beginning the task</w:t>
      </w:r>
      <w:r w:rsidR="004B6FA7" w:rsidRPr="0082392C">
        <w:rPr>
          <w:rFonts w:ascii="Times New Roman" w:hAnsi="Times New Roman" w:cs="Times New Roman"/>
          <w:sz w:val="24"/>
          <w:szCs w:val="24"/>
        </w:rPr>
        <w:t>,</w:t>
      </w:r>
      <w:r w:rsidR="00C67616" w:rsidRPr="0082392C">
        <w:rPr>
          <w:rFonts w:ascii="Times New Roman" w:hAnsi="Times New Roman" w:cs="Times New Roman"/>
          <w:sz w:val="24"/>
          <w:szCs w:val="24"/>
        </w:rPr>
        <w:t xml:space="preserve"> which are then used to </w:t>
      </w:r>
      <w:r w:rsidR="00AC63E4" w:rsidRPr="0082392C">
        <w:rPr>
          <w:rFonts w:ascii="Times New Roman" w:hAnsi="Times New Roman" w:cs="Times New Roman"/>
          <w:sz w:val="24"/>
          <w:szCs w:val="24"/>
        </w:rPr>
        <w:t>calculat</w:t>
      </w:r>
      <w:r w:rsidR="00C67616" w:rsidRPr="0082392C">
        <w:rPr>
          <w:rFonts w:ascii="Times New Roman" w:hAnsi="Times New Roman" w:cs="Times New Roman"/>
          <w:sz w:val="24"/>
          <w:szCs w:val="24"/>
        </w:rPr>
        <w:t>e</w:t>
      </w:r>
      <w:r w:rsidR="00AC63E4" w:rsidRPr="0082392C">
        <w:rPr>
          <w:rFonts w:ascii="Times New Roman" w:hAnsi="Times New Roman" w:cs="Times New Roman"/>
          <w:sz w:val="24"/>
          <w:szCs w:val="24"/>
        </w:rPr>
        <w:t xml:space="preserve"> brightness. For participants with a web-cam at home, distance and position along the screen will be controlled using a custom Javascript webcam-based algorithm. Participants will be asked to maintain a position center to the screen at a distance 30-60 cm. If both position and distance are not maintained for a duration window of 10000 msec, this initial calibration attempt will be considered a failure. After two failed attempts or a total duration of 60000 msec, a behavioral version of the same task will instead be employed. </w:t>
      </w:r>
      <w:r w:rsidR="00C67616" w:rsidRPr="0082392C">
        <w:rPr>
          <w:rFonts w:ascii="Times New Roman" w:hAnsi="Times New Roman" w:cs="Times New Roman"/>
          <w:sz w:val="24"/>
          <w:szCs w:val="24"/>
        </w:rPr>
        <w:t xml:space="preserve">The behavioral version of this task will </w:t>
      </w:r>
      <w:r w:rsidR="004C26BB" w:rsidRPr="0082392C">
        <w:rPr>
          <w:rFonts w:ascii="Times New Roman" w:hAnsi="Times New Roman" w:cs="Times New Roman"/>
          <w:sz w:val="24"/>
          <w:szCs w:val="24"/>
        </w:rPr>
        <w:t xml:space="preserve">also </w:t>
      </w:r>
      <w:r w:rsidR="00C67616" w:rsidRPr="0082392C">
        <w:rPr>
          <w:rFonts w:ascii="Times New Roman" w:hAnsi="Times New Roman" w:cs="Times New Roman"/>
          <w:sz w:val="24"/>
          <w:szCs w:val="24"/>
        </w:rPr>
        <w:t xml:space="preserve">be used for anyone who does not have a webcam or declines access to it. </w:t>
      </w:r>
      <w:r w:rsidR="00AC63E4" w:rsidRPr="0082392C">
        <w:rPr>
          <w:rFonts w:ascii="Times New Roman" w:hAnsi="Times New Roman" w:cs="Times New Roman"/>
          <w:sz w:val="24"/>
          <w:szCs w:val="24"/>
        </w:rPr>
        <w:t xml:space="preserve">If initial calibration is successful, a nine-point self-calibration phase used to map eye position to screen coordinates. To match eye-pixels to gaze locations, the task employs a ridge-regression model that maps gaze to mouse-click locations </w:t>
      </w:r>
      <w:r w:rsidR="00316159"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42bIG3gS","properties":{"formattedCitation":"[30]","plainCitation":"[30]","noteIndex":0},"citationItems":[{"id":3382,"uris":["http://zotero.org/users/610747/items/GUJR27XG"],"uri":["http://zotero.org/users/610747/items/GUJR27XG"],"itemData":{"id":3382,"type":"article-journal","title":"WebGazer: Scalable Webcam Eye Tracking Using User Interactions","container-title":"Proceedings of the Twenty-Fifth International Joint Conference on Artificial Intelligence - IJCAI 2016","source":"par.nsf.gov","URL":"https://par.nsf.gov/biblio/10024076-webgazer-scalable-webcam-eye-tracking-using-user-interactions","shortTitle":"WebGazer","language":"en","author":[{"family":"Papoutsaki","given":"Alexandra"},{"family":"Sangkloy","given":"Patsorn"},{"family":"Laskey","given":"James"},{"family":"Daskalova","given":"Nediyana"},{"family":"Huang","given":"Jeff"},{"family":"Hays","given":"James"}],"issued":{"date-parts":[["2016",1]]},"accessed":{"date-parts":[["2018",5,7]]}}}],"schema":"https://github.com/citation-style-language/schema/raw/master/csl-citation.json"} </w:instrText>
      </w:r>
      <w:r w:rsidR="00316159"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[30]</w:t>
      </w:r>
      <w:r w:rsidR="00316159" w:rsidRPr="0082392C">
        <w:rPr>
          <w:rFonts w:ascii="Times New Roman" w:hAnsi="Times New Roman" w:cs="Times New Roman"/>
          <w:sz w:val="24"/>
          <w:szCs w:val="24"/>
        </w:rPr>
        <w:fldChar w:fldCharType="end"/>
      </w:r>
      <w:r w:rsidR="00AC63E4" w:rsidRPr="0082392C">
        <w:rPr>
          <w:rFonts w:ascii="Times New Roman" w:hAnsi="Times New Roman" w:cs="Times New Roman"/>
          <w:sz w:val="24"/>
          <w:szCs w:val="24"/>
        </w:rPr>
        <w:t>. During each step, a 200 x 200 px white-colored ring appears, and participants are required to produce repeated mouse-clicks 20 times before moving to the next step, for a total of 180 calibration samples.</w:t>
      </w:r>
      <w:r w:rsidR="00C67616" w:rsidRPr="0082392C">
        <w:rPr>
          <w:rFonts w:ascii="Times New Roman" w:hAnsi="Times New Roman" w:cs="Times New Roman"/>
          <w:sz w:val="24"/>
          <w:szCs w:val="24"/>
        </w:rPr>
        <w:t xml:space="preserve"> </w:t>
      </w:r>
      <w:r w:rsidR="00F05413" w:rsidRPr="0082392C">
        <w:rPr>
          <w:rFonts w:ascii="Times New Roman" w:hAnsi="Times New Roman" w:cs="Times New Roman"/>
          <w:sz w:val="24"/>
          <w:szCs w:val="24"/>
        </w:rPr>
        <w:t xml:space="preserve">This webcam-based approach to eye tracking has been found to be suitably comparable to commercial systems </w:t>
      </w:r>
      <w:r w:rsidR="00F05413"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fF487GmR","properties":{"formattedCitation":"[31]","plainCitation":"[31]","noteIndex":0},"citationItems":[{"id":3395,"uris":["http://zotero.org/users/610747/items/83X7UUMR"],"uri":["http://zotero.org/users/610747/items/83X7UUMR"],"itemData":{"id":3395,"type":"article-journal","title":"Online webcam-based eye tracking in cognitive science: A first look","container-title":"Behavior Research Methods","page":"451-465","volume":"50","issue":"2","source":"link.springer.com","abstract":"Online experimentation is emerging in many areas of cognitive psychology as a viable alternative or supplement to classical in-lab experimentation. While performance- and reaction-time-based paradigms are covered in recent studies, one instrument of cognitive psychology has not received much attention up to now: eye tracking. In this study, we used JavaScript-based eye tracking algorithms recently made available by Papoutsaki et al. (International Joint Conference on Artificial Intelligence, 2016) together with consumer-grade webcams to investigate the potential of online eye tracking to benefit from the common advantages of online data conduction. We compared three in-lab conducted tasks (fixation, pursuit, and free viewing) with online-acquired data to analyze the spatial precision in the first two, and replicability of well-known gazing patterns in the third task. Our results indicate that in-lab data exhibit an offset of about 172 px (15% of screen size, 3.94° visual angle) in the fixation task, while online data is slightly less accurate (18% of screen size, 207 px), and shows higher variance. The same results were found for the pursuit task with a constant offset during the stimulus movement (211 px in-lab, 216 px online). In the free-viewing task, we were able to replicate the high attention attribution to eyes (28.25%) compared to other key regions like the nose (9.71%) and mouth (4.00%). Overall, we found web technology-based eye tracking to be suitable for all three tasks and are confident that the required hard- and software will be improved continuously for even more sophisticated experimental paradigms in all of cognitive psychology.","DOI":"10/gdbb54","ISSN":"1554-3528","shortTitle":"Online webcam-based eye tracking in cognitive science","journalAbbreviation":"Behav Res","language":"en","author":[{"family":"Semmelmann","given":"Kilian"},{"family":"Weigelt","given":"Sarah"}],"issued":{"date-parts":[["2018",4,1]]}}}],"schema":"https://github.com/citation-style-language/schema/raw/master/csl-citation.json"} </w:instrText>
      </w:r>
      <w:r w:rsidR="00F05413"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[31]</w:t>
      </w:r>
      <w:r w:rsidR="00F05413" w:rsidRPr="0082392C">
        <w:rPr>
          <w:rFonts w:ascii="Times New Roman" w:hAnsi="Times New Roman" w:cs="Times New Roman"/>
          <w:sz w:val="24"/>
          <w:szCs w:val="24"/>
        </w:rPr>
        <w:fldChar w:fldCharType="end"/>
      </w:r>
      <w:r w:rsidR="00F05413" w:rsidRPr="0082392C">
        <w:rPr>
          <w:rFonts w:ascii="Times New Roman" w:hAnsi="Times New Roman" w:cs="Times New Roman"/>
          <w:sz w:val="24"/>
          <w:szCs w:val="24"/>
        </w:rPr>
        <w:t xml:space="preserve"> and has already been employed in </w:t>
      </w:r>
      <w:r w:rsidR="0032582B" w:rsidRPr="0082392C">
        <w:rPr>
          <w:rFonts w:ascii="Times New Roman" w:hAnsi="Times New Roman" w:cs="Times New Roman"/>
          <w:sz w:val="24"/>
          <w:szCs w:val="24"/>
        </w:rPr>
        <w:t xml:space="preserve">research on dementia </w:t>
      </w:r>
      <w:r w:rsidR="0032582B"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aSwbELd6","properties":{"formattedCitation":"[32]","plainCitation":"[32]","noteIndex":0},"citationItems":[{"id":3401,"uris":["http://zotero.org/users/610747/items/EXDDV4FE"],"uri":["http://zotero.org/users/610747/items/EXDDV4FE"],"itemData":{"id":3401,"type":"paper-conference","title":"Towards Early Dementia Detection by Oculomotor Performance Analysis on Leisure Web Content","container-title":"Proceedings of the 2017 ACM International Joint Conference on Pervasive and Ubiquitous Computing and Proceedings of the 2017 ACM International Symposium on Wearable Computers","collection-title":"UbiComp '17","publisher":"ACM","publisher-place":"New York, NY, USA","page":"800–804","source":"ACM Digital Library","event-place":"New York, NY, USA","abstract":"The oculomotor performance can be an indicator of early neurodegeneration. Persons with Alzheimer's disease have shown different eye movement patterns than healthy persons in visual exploration through different experiments. We present a non-obtrusive approach for the assessment of oculomotor performance that can be useful to detect early stages of dementia. Our proposal uses a non-intrusive method to analyze how people explore leisure web content. In this paper, we discuss literature, our initial design, and the future directions of the project.","URL":"http://doi.acm.org/10.1145/3123024.3125613","DOI":"10.1145/3123024.3125613","ISBN":"978-1-4503-5190-4","note":"00001","author":[{"family":"Cano","given":"Luis A. Maldonado"},{"family":"Beltrán","given":"Jessica"},{"family":"Navarro","given":"René"},{"family":"García-Vázquez","given":"Mireya S."},{"family":"Castro","given":"Luis A."}],"issued":{"date-parts":[["2017"]]},"accessed":{"date-parts":[["2018",5,14]]}}}],"schema":"https://github.com/citation-style-language/schema/raw/master/csl-citation.json"} </w:instrText>
      </w:r>
      <w:r w:rsidR="0032582B"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[32]</w:t>
      </w:r>
      <w:r w:rsidR="0032582B" w:rsidRPr="0082392C">
        <w:rPr>
          <w:rFonts w:ascii="Times New Roman" w:hAnsi="Times New Roman" w:cs="Times New Roman"/>
          <w:sz w:val="24"/>
          <w:szCs w:val="24"/>
        </w:rPr>
        <w:fldChar w:fldCharType="end"/>
      </w:r>
      <w:r w:rsidR="0032582B" w:rsidRPr="0082392C">
        <w:rPr>
          <w:rFonts w:ascii="Times New Roman" w:hAnsi="Times New Roman" w:cs="Times New Roman"/>
          <w:sz w:val="24"/>
          <w:szCs w:val="24"/>
        </w:rPr>
        <w:t xml:space="preserve"> and pupil dilation </w:t>
      </w:r>
      <w:r w:rsidR="0032582B"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dVH9Ggqu","properties":{"formattedCitation":"[33]","plainCitation":"[33]","noteIndex":0},"citationItems":[{"id":3404,"uris":["http://zotero.org/users/610747/items/9RL8SY73"],"uri":["http://zotero.org/users/610747/items/9RL8SY73"],"itemData":{"id":3404,"type":"paper-conference","title":"Tracking and evaluation of pupil dilation via facial point marker analysis","container-title":"2017 IEEE International Conference on Bioinformatics and Biomedicine (BIBM)","page":"2037-2043","source":"IEEE Xplore","event":"2017 IEEE International Conference on Bioinformatics and Biomedicine (BIBM)","abstract":"Pupillary behaviour and dilation have been considered in the literature as an effective input for the measurement of cognitive workload and stress. In this work, we explore the correlation between pupil dilation and features extracted from low quality video frames that have been captured using a normal webcam during a set of computer-based tasks. The methodology presented herein attempts to develop an alternative, cost effective technique for the representation of pupil dilation in order to track pupillary behaviour from images instead of employing specialised, high-cost eye-tracking devices, which typically require specialist expertise during setup and calibration. A description of the data collection protocol and subsequent data analysis is presented. The results obtained indicate that there is a moderate correlation achieved through the use of a linear regression model, which employs fiducial point features as independent variables, and pupil size measured by an infrared-based eye-tracker as the dependent variable. Furthermore, an example of the pupil size variation within a game-based task context is shown, whereby one can easily relate the engagement and the amount of mental processing during gameplay.","DOI":"10.1109/BIBM.2017.8217974","note":"00000","author":[{"family":"Samara","given":"A."},{"family":"Galway","given":"L."},{"family":"Bond","given":"R."},{"family":"Wang","given":"H."}],"issued":{"date-parts":[["2017",11]]}}}],"schema":"https://github.com/citation-style-language/schema/raw/master/csl-citation.json"} </w:instrText>
      </w:r>
      <w:r w:rsidR="0032582B"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[33]</w:t>
      </w:r>
      <w:r w:rsidR="0032582B" w:rsidRPr="0082392C">
        <w:rPr>
          <w:rFonts w:ascii="Times New Roman" w:hAnsi="Times New Roman" w:cs="Times New Roman"/>
          <w:sz w:val="24"/>
          <w:szCs w:val="24"/>
        </w:rPr>
        <w:fldChar w:fldCharType="end"/>
      </w:r>
      <w:r w:rsidR="0032582B" w:rsidRPr="0082392C">
        <w:rPr>
          <w:rFonts w:ascii="Times New Roman" w:hAnsi="Times New Roman" w:cs="Times New Roman"/>
          <w:sz w:val="24"/>
          <w:szCs w:val="24"/>
        </w:rPr>
        <w:t>, for example.</w:t>
      </w:r>
    </w:p>
    <w:p w14:paraId="4B26B486" w14:textId="4120BE7E" w:rsidR="00A217C4" w:rsidRPr="0082392C" w:rsidRDefault="006B2F7B" w:rsidP="0072426D">
      <w:pPr>
        <w:spacing w:after="0" w:line="480" w:lineRule="auto"/>
        <w:outlineLvl w:val="0"/>
        <w:rPr>
          <w:rFonts w:ascii="Times New Roman" w:hAnsi="Times New Roman" w:cs="Times New Roman"/>
          <w:sz w:val="24"/>
          <w:szCs w:val="24"/>
        </w:rPr>
      </w:pPr>
      <w:r w:rsidRPr="0082392C">
        <w:rPr>
          <w:rFonts w:ascii="Times New Roman" w:hAnsi="Times New Roman" w:cs="Times New Roman"/>
          <w:b/>
          <w:bCs/>
          <w:sz w:val="24"/>
          <w:szCs w:val="24"/>
        </w:rPr>
        <w:lastRenderedPageBreak/>
        <w:t>Assessment</w:t>
      </w:r>
    </w:p>
    <w:p w14:paraId="0DD9A126" w14:textId="7107F4DC" w:rsidR="00CF2513" w:rsidRDefault="00CF2513" w:rsidP="0072426D">
      <w:pPr>
        <w:spacing w:after="0" w:line="480" w:lineRule="auto"/>
        <w:ind w:firstLine="720"/>
        <w:outlineLvl w:val="0"/>
        <w:rPr>
          <w:rFonts w:ascii="Times New Roman" w:hAnsi="Times New Roman" w:cs="Times New Roman"/>
          <w:bCs/>
          <w:sz w:val="24"/>
          <w:szCs w:val="24"/>
        </w:rPr>
      </w:pPr>
      <w:r>
        <w:rPr>
          <w:rFonts w:ascii="Times New Roman" w:hAnsi="Times New Roman" w:cs="Times New Roman"/>
          <w:bCs/>
          <w:sz w:val="24"/>
          <w:szCs w:val="24"/>
        </w:rPr>
        <w:t xml:space="preserve">See Table 1 for the schedule of assessments. </w:t>
      </w:r>
    </w:p>
    <w:tbl>
      <w:tblPr>
        <w:tblStyle w:val="TableGrid"/>
        <w:tblpPr w:leftFromText="180" w:rightFromText="180" w:vertAnchor="page" w:horzAnchor="margin" w:tblpY="2931"/>
        <w:tblW w:w="0" w:type="auto"/>
        <w:tblLook w:val="04A0" w:firstRow="1" w:lastRow="0" w:firstColumn="1" w:lastColumn="0" w:noHBand="0" w:noVBand="1"/>
      </w:tblPr>
      <w:tblGrid>
        <w:gridCol w:w="2638"/>
        <w:gridCol w:w="946"/>
        <w:gridCol w:w="1117"/>
        <w:gridCol w:w="1068"/>
        <w:gridCol w:w="1068"/>
        <w:gridCol w:w="1080"/>
        <w:gridCol w:w="1389"/>
      </w:tblGrid>
      <w:tr w:rsidR="007C1223" w:rsidRPr="0082392C" w14:paraId="59B32E1D" w14:textId="77777777" w:rsidTr="007C1223">
        <w:tc>
          <w:tcPr>
            <w:tcW w:w="2638" w:type="dxa"/>
          </w:tcPr>
          <w:p w14:paraId="57B3BB03" w14:textId="77777777" w:rsidR="00C748FE" w:rsidRPr="0082392C" w:rsidRDefault="00C748FE" w:rsidP="007C1223">
            <w:pPr>
              <w:pStyle w:val="ListParagraph"/>
              <w:ind w:left="0"/>
              <w:jc w:val="center"/>
              <w:rPr>
                <w:rFonts w:ascii="Times New Roman" w:hAnsi="Times New Roman"/>
                <w:b/>
                <w:sz w:val="24"/>
                <w:szCs w:val="24"/>
              </w:rPr>
            </w:pPr>
          </w:p>
          <w:p w14:paraId="251A4D50" w14:textId="77777777" w:rsidR="00C748FE" w:rsidRPr="0082392C" w:rsidRDefault="00C748FE" w:rsidP="007C1223">
            <w:pPr>
              <w:pStyle w:val="ListParagraph"/>
              <w:ind w:left="0"/>
              <w:jc w:val="center"/>
              <w:rPr>
                <w:rFonts w:ascii="Times New Roman" w:hAnsi="Times New Roman"/>
                <w:b/>
                <w:sz w:val="24"/>
                <w:szCs w:val="24"/>
              </w:rPr>
            </w:pPr>
          </w:p>
          <w:p w14:paraId="7D14CD20"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Visit</w:t>
            </w:r>
          </w:p>
        </w:tc>
        <w:tc>
          <w:tcPr>
            <w:tcW w:w="946" w:type="dxa"/>
          </w:tcPr>
          <w:p w14:paraId="220E4761" w14:textId="77777777" w:rsidR="00C748FE" w:rsidRPr="0082392C" w:rsidRDefault="00C748FE" w:rsidP="007C1223">
            <w:pPr>
              <w:pStyle w:val="ListParagraph"/>
              <w:ind w:left="0"/>
              <w:jc w:val="center"/>
              <w:rPr>
                <w:rFonts w:ascii="Times New Roman" w:hAnsi="Times New Roman"/>
                <w:b/>
                <w:sz w:val="24"/>
                <w:szCs w:val="24"/>
              </w:rPr>
            </w:pPr>
          </w:p>
          <w:p w14:paraId="18D5065E" w14:textId="77777777" w:rsidR="00C748FE" w:rsidRPr="0082392C" w:rsidRDefault="00C748FE" w:rsidP="007C1223">
            <w:pPr>
              <w:pStyle w:val="ListParagraph"/>
              <w:ind w:left="0"/>
              <w:jc w:val="center"/>
              <w:rPr>
                <w:rFonts w:ascii="Times New Roman" w:hAnsi="Times New Roman"/>
                <w:b/>
                <w:sz w:val="24"/>
                <w:szCs w:val="24"/>
              </w:rPr>
            </w:pPr>
          </w:p>
          <w:p w14:paraId="3F620B7B"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Screen</w:t>
            </w:r>
          </w:p>
        </w:tc>
        <w:tc>
          <w:tcPr>
            <w:tcW w:w="1117" w:type="dxa"/>
          </w:tcPr>
          <w:p w14:paraId="2F5F4487" w14:textId="77777777" w:rsidR="00C748FE" w:rsidRPr="0082392C" w:rsidRDefault="00C748FE" w:rsidP="007C1223">
            <w:pPr>
              <w:pStyle w:val="ListParagraph"/>
              <w:ind w:left="0"/>
              <w:jc w:val="center"/>
              <w:rPr>
                <w:rFonts w:ascii="Times New Roman" w:hAnsi="Times New Roman"/>
                <w:b/>
                <w:sz w:val="24"/>
                <w:szCs w:val="24"/>
              </w:rPr>
            </w:pPr>
          </w:p>
          <w:p w14:paraId="74D4B686" w14:textId="77777777" w:rsidR="00C748FE" w:rsidRPr="0082392C" w:rsidRDefault="00C748FE" w:rsidP="007C1223">
            <w:pPr>
              <w:pStyle w:val="ListParagraph"/>
              <w:ind w:left="0"/>
              <w:jc w:val="center"/>
              <w:rPr>
                <w:rFonts w:ascii="Times New Roman" w:hAnsi="Times New Roman"/>
                <w:b/>
                <w:sz w:val="24"/>
                <w:szCs w:val="24"/>
              </w:rPr>
            </w:pPr>
          </w:p>
          <w:p w14:paraId="1F6B1776"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Baseline</w:t>
            </w:r>
          </w:p>
        </w:tc>
        <w:tc>
          <w:tcPr>
            <w:tcW w:w="1068" w:type="dxa"/>
          </w:tcPr>
          <w:p w14:paraId="6A6FC92E" w14:textId="77777777" w:rsidR="00C748FE" w:rsidRPr="0082392C" w:rsidRDefault="00C748FE" w:rsidP="007C1223">
            <w:pPr>
              <w:pStyle w:val="ListParagraph"/>
              <w:ind w:left="0"/>
              <w:jc w:val="center"/>
              <w:rPr>
                <w:rFonts w:ascii="Times New Roman" w:hAnsi="Times New Roman"/>
                <w:b/>
                <w:sz w:val="24"/>
                <w:szCs w:val="24"/>
              </w:rPr>
            </w:pPr>
          </w:p>
          <w:p w14:paraId="5D85D635" w14:textId="77777777" w:rsidR="00C748FE" w:rsidRPr="0082392C" w:rsidRDefault="00C748FE" w:rsidP="007C1223">
            <w:pPr>
              <w:pStyle w:val="ListParagraph"/>
              <w:ind w:left="0"/>
              <w:jc w:val="center"/>
              <w:rPr>
                <w:rFonts w:ascii="Times New Roman" w:hAnsi="Times New Roman"/>
                <w:b/>
                <w:sz w:val="24"/>
                <w:szCs w:val="24"/>
              </w:rPr>
            </w:pPr>
          </w:p>
          <w:p w14:paraId="727789B1"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Week 1</w:t>
            </w:r>
          </w:p>
        </w:tc>
        <w:tc>
          <w:tcPr>
            <w:tcW w:w="1068" w:type="dxa"/>
          </w:tcPr>
          <w:p w14:paraId="6EEA2E5A" w14:textId="77777777" w:rsidR="00C748FE" w:rsidRPr="0082392C" w:rsidRDefault="00C748FE" w:rsidP="007C1223">
            <w:pPr>
              <w:pStyle w:val="ListParagraph"/>
              <w:ind w:left="0"/>
              <w:jc w:val="center"/>
              <w:rPr>
                <w:rFonts w:ascii="Times New Roman" w:hAnsi="Times New Roman"/>
                <w:b/>
                <w:sz w:val="24"/>
                <w:szCs w:val="24"/>
              </w:rPr>
            </w:pPr>
          </w:p>
          <w:p w14:paraId="290137FF" w14:textId="77777777" w:rsidR="00C748FE" w:rsidRPr="0082392C" w:rsidRDefault="00C748FE" w:rsidP="007C1223">
            <w:pPr>
              <w:pStyle w:val="ListParagraph"/>
              <w:ind w:left="0"/>
              <w:jc w:val="center"/>
              <w:rPr>
                <w:rFonts w:ascii="Times New Roman" w:hAnsi="Times New Roman"/>
                <w:b/>
                <w:sz w:val="24"/>
                <w:szCs w:val="24"/>
              </w:rPr>
            </w:pPr>
          </w:p>
          <w:p w14:paraId="2ECDEA82"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Week 2</w:t>
            </w:r>
          </w:p>
        </w:tc>
        <w:tc>
          <w:tcPr>
            <w:tcW w:w="1080" w:type="dxa"/>
          </w:tcPr>
          <w:p w14:paraId="2CAA51E6" w14:textId="77777777" w:rsidR="00C748FE" w:rsidRPr="0082392C" w:rsidRDefault="00C748FE" w:rsidP="007C1223">
            <w:pPr>
              <w:pStyle w:val="ListParagraph"/>
              <w:ind w:left="0"/>
              <w:jc w:val="center"/>
              <w:rPr>
                <w:rFonts w:ascii="Times New Roman" w:hAnsi="Times New Roman"/>
                <w:b/>
                <w:sz w:val="24"/>
                <w:szCs w:val="24"/>
              </w:rPr>
            </w:pPr>
          </w:p>
          <w:p w14:paraId="1D14A1C6" w14:textId="77777777" w:rsidR="00C748FE" w:rsidRPr="0082392C" w:rsidRDefault="00C748FE" w:rsidP="007C1223">
            <w:pPr>
              <w:pStyle w:val="ListParagraph"/>
              <w:ind w:left="0"/>
              <w:jc w:val="center"/>
              <w:rPr>
                <w:rFonts w:ascii="Times New Roman" w:hAnsi="Times New Roman"/>
                <w:b/>
                <w:sz w:val="24"/>
                <w:szCs w:val="24"/>
              </w:rPr>
            </w:pPr>
          </w:p>
          <w:p w14:paraId="3B8EEBC4"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Week 3</w:t>
            </w:r>
          </w:p>
        </w:tc>
        <w:tc>
          <w:tcPr>
            <w:tcW w:w="1389" w:type="dxa"/>
          </w:tcPr>
          <w:p w14:paraId="74F798F0"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Week 4 (End of Treatment)</w:t>
            </w:r>
          </w:p>
        </w:tc>
      </w:tr>
      <w:tr w:rsidR="007C1223" w:rsidRPr="0082392C" w14:paraId="1570099A" w14:textId="77777777" w:rsidTr="007C1223">
        <w:tc>
          <w:tcPr>
            <w:tcW w:w="2638" w:type="dxa"/>
          </w:tcPr>
          <w:p w14:paraId="49FD0359"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Day</w:t>
            </w:r>
          </w:p>
        </w:tc>
        <w:tc>
          <w:tcPr>
            <w:tcW w:w="946" w:type="dxa"/>
          </w:tcPr>
          <w:p w14:paraId="0A764DFE"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-7 to -1</w:t>
            </w:r>
          </w:p>
        </w:tc>
        <w:tc>
          <w:tcPr>
            <w:tcW w:w="1117" w:type="dxa"/>
          </w:tcPr>
          <w:p w14:paraId="779AC8E2"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0</w:t>
            </w:r>
          </w:p>
        </w:tc>
        <w:tc>
          <w:tcPr>
            <w:tcW w:w="1068" w:type="dxa"/>
          </w:tcPr>
          <w:p w14:paraId="08198E7A"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7</w:t>
            </w:r>
          </w:p>
        </w:tc>
        <w:tc>
          <w:tcPr>
            <w:tcW w:w="1068" w:type="dxa"/>
          </w:tcPr>
          <w:p w14:paraId="577B81E9"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14</w:t>
            </w:r>
          </w:p>
        </w:tc>
        <w:tc>
          <w:tcPr>
            <w:tcW w:w="1080" w:type="dxa"/>
          </w:tcPr>
          <w:p w14:paraId="3833AC33"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21</w:t>
            </w:r>
          </w:p>
        </w:tc>
        <w:tc>
          <w:tcPr>
            <w:tcW w:w="1389" w:type="dxa"/>
          </w:tcPr>
          <w:p w14:paraId="3161F13A"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28</w:t>
            </w:r>
          </w:p>
        </w:tc>
      </w:tr>
      <w:tr w:rsidR="007C1223" w:rsidRPr="0082392C" w14:paraId="576DB250" w14:textId="77777777" w:rsidTr="007C1223">
        <w:tc>
          <w:tcPr>
            <w:tcW w:w="2638" w:type="dxa"/>
            <w:vAlign w:val="center"/>
          </w:tcPr>
          <w:p w14:paraId="062D1005"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Informed consent</w:t>
            </w:r>
          </w:p>
        </w:tc>
        <w:tc>
          <w:tcPr>
            <w:tcW w:w="946" w:type="dxa"/>
            <w:vAlign w:val="center"/>
          </w:tcPr>
          <w:p w14:paraId="09CC56B4"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117" w:type="dxa"/>
            <w:vAlign w:val="center"/>
          </w:tcPr>
          <w:p w14:paraId="7F26E46B"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68" w:type="dxa"/>
            <w:vAlign w:val="center"/>
          </w:tcPr>
          <w:p w14:paraId="1215E372" w14:textId="77777777" w:rsidR="00C748FE" w:rsidRPr="0082392C" w:rsidRDefault="00C748FE" w:rsidP="007C1223">
            <w:pPr>
              <w:pStyle w:val="ListParagraph"/>
              <w:ind w:left="0"/>
              <w:jc w:val="center"/>
              <w:rPr>
                <w:rFonts w:ascii="Times New Roman" w:hAnsi="Times New Roman"/>
                <w:sz w:val="24"/>
                <w:szCs w:val="24"/>
              </w:rPr>
            </w:pPr>
          </w:p>
        </w:tc>
        <w:tc>
          <w:tcPr>
            <w:tcW w:w="1068" w:type="dxa"/>
            <w:vAlign w:val="center"/>
          </w:tcPr>
          <w:p w14:paraId="6CC34894" w14:textId="77777777" w:rsidR="00C748FE" w:rsidRPr="0082392C" w:rsidRDefault="00C748FE" w:rsidP="007C1223">
            <w:pPr>
              <w:pStyle w:val="ListParagraph"/>
              <w:ind w:left="0"/>
              <w:jc w:val="center"/>
              <w:rPr>
                <w:rFonts w:ascii="Times New Roman" w:hAnsi="Times New Roman"/>
                <w:sz w:val="24"/>
                <w:szCs w:val="24"/>
              </w:rPr>
            </w:pPr>
          </w:p>
        </w:tc>
        <w:tc>
          <w:tcPr>
            <w:tcW w:w="1080" w:type="dxa"/>
            <w:vAlign w:val="center"/>
          </w:tcPr>
          <w:p w14:paraId="1AC45080" w14:textId="77777777" w:rsidR="00C748FE" w:rsidRPr="0082392C" w:rsidRDefault="00C748FE" w:rsidP="007C1223">
            <w:pPr>
              <w:pStyle w:val="ListParagraph"/>
              <w:ind w:left="0"/>
              <w:jc w:val="center"/>
              <w:rPr>
                <w:rFonts w:ascii="Times New Roman" w:hAnsi="Times New Roman"/>
                <w:sz w:val="24"/>
                <w:szCs w:val="24"/>
              </w:rPr>
            </w:pPr>
          </w:p>
        </w:tc>
        <w:tc>
          <w:tcPr>
            <w:tcW w:w="1389" w:type="dxa"/>
            <w:vAlign w:val="center"/>
          </w:tcPr>
          <w:p w14:paraId="7851065A" w14:textId="77777777" w:rsidR="00C748FE" w:rsidRPr="0082392C" w:rsidRDefault="00C748FE" w:rsidP="007C1223">
            <w:pPr>
              <w:pStyle w:val="ListParagraph"/>
              <w:ind w:left="0"/>
              <w:jc w:val="center"/>
              <w:rPr>
                <w:rFonts w:ascii="Times New Roman" w:hAnsi="Times New Roman"/>
                <w:sz w:val="24"/>
                <w:szCs w:val="24"/>
              </w:rPr>
            </w:pPr>
          </w:p>
        </w:tc>
      </w:tr>
      <w:tr w:rsidR="007C1223" w:rsidRPr="0082392C" w14:paraId="383D46A5" w14:textId="77777777" w:rsidTr="007C1223">
        <w:tc>
          <w:tcPr>
            <w:tcW w:w="2638" w:type="dxa"/>
            <w:vAlign w:val="center"/>
          </w:tcPr>
          <w:p w14:paraId="265E9E93"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Attention bias (eye tracking)</w:t>
            </w:r>
          </w:p>
        </w:tc>
        <w:tc>
          <w:tcPr>
            <w:tcW w:w="946" w:type="dxa"/>
          </w:tcPr>
          <w:p w14:paraId="16F63C61" w14:textId="77777777" w:rsidR="00C748FE" w:rsidRPr="0082392C" w:rsidRDefault="00C748FE" w:rsidP="007C1223">
            <w:pPr>
              <w:pStyle w:val="ListParagraph"/>
              <w:ind w:left="0"/>
              <w:jc w:val="center"/>
              <w:rPr>
                <w:rFonts w:ascii="Times New Roman" w:hAnsi="Times New Roman"/>
                <w:sz w:val="24"/>
                <w:szCs w:val="24"/>
              </w:rPr>
            </w:pPr>
          </w:p>
        </w:tc>
        <w:tc>
          <w:tcPr>
            <w:tcW w:w="1117" w:type="dxa"/>
            <w:vAlign w:val="center"/>
          </w:tcPr>
          <w:p w14:paraId="7F7719F2"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68" w:type="dxa"/>
            <w:vAlign w:val="center"/>
          </w:tcPr>
          <w:p w14:paraId="172B4869"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68" w:type="dxa"/>
            <w:vAlign w:val="center"/>
          </w:tcPr>
          <w:p w14:paraId="7285A268"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80" w:type="dxa"/>
            <w:vAlign w:val="center"/>
          </w:tcPr>
          <w:p w14:paraId="0BB46DD0"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389" w:type="dxa"/>
            <w:vAlign w:val="center"/>
          </w:tcPr>
          <w:p w14:paraId="23E58C1F"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r>
      <w:tr w:rsidR="007C1223" w:rsidRPr="0082392C" w14:paraId="6877F0F7" w14:textId="77777777" w:rsidTr="007C1223">
        <w:tc>
          <w:tcPr>
            <w:tcW w:w="2638" w:type="dxa"/>
            <w:vAlign w:val="center"/>
          </w:tcPr>
          <w:p w14:paraId="21CC096D"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fMRI/DTI</w:t>
            </w:r>
          </w:p>
        </w:tc>
        <w:tc>
          <w:tcPr>
            <w:tcW w:w="946" w:type="dxa"/>
          </w:tcPr>
          <w:p w14:paraId="2B925A23" w14:textId="77777777" w:rsidR="00C748FE" w:rsidRPr="0082392C" w:rsidRDefault="00C748FE" w:rsidP="007C1223">
            <w:pPr>
              <w:pStyle w:val="ListParagraph"/>
              <w:ind w:left="0"/>
              <w:jc w:val="center"/>
              <w:rPr>
                <w:rFonts w:ascii="Times New Roman" w:hAnsi="Times New Roman"/>
                <w:sz w:val="24"/>
                <w:szCs w:val="24"/>
              </w:rPr>
            </w:pPr>
          </w:p>
        </w:tc>
        <w:tc>
          <w:tcPr>
            <w:tcW w:w="1117" w:type="dxa"/>
            <w:vAlign w:val="center"/>
          </w:tcPr>
          <w:p w14:paraId="2898CBC1"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68" w:type="dxa"/>
            <w:vAlign w:val="center"/>
          </w:tcPr>
          <w:p w14:paraId="08CD7931" w14:textId="77777777" w:rsidR="00C748FE" w:rsidRPr="0082392C" w:rsidRDefault="00C748FE" w:rsidP="007C1223">
            <w:pPr>
              <w:pStyle w:val="ListParagraph"/>
              <w:ind w:left="0"/>
              <w:jc w:val="center"/>
              <w:rPr>
                <w:rFonts w:ascii="Times New Roman" w:hAnsi="Times New Roman"/>
                <w:sz w:val="24"/>
                <w:szCs w:val="24"/>
              </w:rPr>
            </w:pPr>
          </w:p>
        </w:tc>
        <w:tc>
          <w:tcPr>
            <w:tcW w:w="1068" w:type="dxa"/>
            <w:vAlign w:val="center"/>
          </w:tcPr>
          <w:p w14:paraId="4DAF0A9E"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80" w:type="dxa"/>
            <w:vAlign w:val="center"/>
          </w:tcPr>
          <w:p w14:paraId="4F37239E" w14:textId="77777777" w:rsidR="00C748FE" w:rsidRPr="0082392C" w:rsidRDefault="00C748FE" w:rsidP="007C1223">
            <w:pPr>
              <w:pStyle w:val="ListParagraph"/>
              <w:ind w:left="0"/>
              <w:jc w:val="center"/>
              <w:rPr>
                <w:rFonts w:ascii="Times New Roman" w:hAnsi="Times New Roman"/>
                <w:sz w:val="24"/>
                <w:szCs w:val="24"/>
              </w:rPr>
            </w:pPr>
          </w:p>
        </w:tc>
        <w:tc>
          <w:tcPr>
            <w:tcW w:w="1389" w:type="dxa"/>
            <w:vAlign w:val="center"/>
          </w:tcPr>
          <w:p w14:paraId="115E4489"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r>
      <w:tr w:rsidR="007C1223" w:rsidRPr="0082392C" w14:paraId="51950865" w14:textId="77777777" w:rsidTr="007C1223">
        <w:tc>
          <w:tcPr>
            <w:tcW w:w="2638" w:type="dxa"/>
            <w:vAlign w:val="center"/>
          </w:tcPr>
          <w:p w14:paraId="5C643295"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HAMD, QIDS-SR, MASQ</w:t>
            </w:r>
          </w:p>
        </w:tc>
        <w:tc>
          <w:tcPr>
            <w:tcW w:w="946" w:type="dxa"/>
          </w:tcPr>
          <w:p w14:paraId="0AF56BD4" w14:textId="77777777" w:rsidR="00C748FE" w:rsidRPr="0082392C" w:rsidRDefault="00C748FE" w:rsidP="007C1223">
            <w:pPr>
              <w:pStyle w:val="ListParagraph"/>
              <w:ind w:left="0"/>
              <w:jc w:val="center"/>
              <w:rPr>
                <w:rFonts w:ascii="Times New Roman" w:hAnsi="Times New Roman"/>
                <w:sz w:val="24"/>
                <w:szCs w:val="24"/>
              </w:rPr>
            </w:pPr>
          </w:p>
        </w:tc>
        <w:tc>
          <w:tcPr>
            <w:tcW w:w="1117" w:type="dxa"/>
            <w:vAlign w:val="center"/>
          </w:tcPr>
          <w:p w14:paraId="04365480"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68" w:type="dxa"/>
            <w:vAlign w:val="center"/>
          </w:tcPr>
          <w:p w14:paraId="3354539F"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68" w:type="dxa"/>
            <w:vAlign w:val="center"/>
          </w:tcPr>
          <w:p w14:paraId="4518B92D"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80" w:type="dxa"/>
            <w:vAlign w:val="center"/>
          </w:tcPr>
          <w:p w14:paraId="6084D8F3"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389" w:type="dxa"/>
            <w:vAlign w:val="center"/>
          </w:tcPr>
          <w:p w14:paraId="6383C7CE"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r>
      <w:tr w:rsidR="007C1223" w:rsidRPr="0082392C" w14:paraId="30DD997D" w14:textId="77777777" w:rsidTr="007C1223">
        <w:trPr>
          <w:trHeight w:val="377"/>
        </w:trPr>
        <w:tc>
          <w:tcPr>
            <w:tcW w:w="2638" w:type="dxa"/>
            <w:vAlign w:val="center"/>
          </w:tcPr>
          <w:p w14:paraId="5D6FED5F"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C-SSRS</w:t>
            </w:r>
          </w:p>
        </w:tc>
        <w:tc>
          <w:tcPr>
            <w:tcW w:w="946" w:type="dxa"/>
          </w:tcPr>
          <w:p w14:paraId="29F237D2" w14:textId="77777777" w:rsidR="00C748FE" w:rsidRPr="0082392C" w:rsidRDefault="00C748FE" w:rsidP="007C1223">
            <w:pPr>
              <w:pStyle w:val="ListParagraph"/>
              <w:ind w:left="0"/>
              <w:jc w:val="center"/>
              <w:rPr>
                <w:rFonts w:ascii="Times New Roman" w:hAnsi="Times New Roman"/>
                <w:sz w:val="24"/>
                <w:szCs w:val="24"/>
              </w:rPr>
            </w:pPr>
          </w:p>
        </w:tc>
        <w:tc>
          <w:tcPr>
            <w:tcW w:w="1117" w:type="dxa"/>
            <w:vAlign w:val="center"/>
          </w:tcPr>
          <w:p w14:paraId="4C5432C1"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68" w:type="dxa"/>
            <w:vAlign w:val="center"/>
          </w:tcPr>
          <w:p w14:paraId="552BEA2F" w14:textId="77777777" w:rsidR="00C748FE" w:rsidRPr="0082392C" w:rsidRDefault="00C748FE" w:rsidP="007C1223">
            <w:pPr>
              <w:pStyle w:val="ListParagraph"/>
              <w:ind w:left="0"/>
              <w:jc w:val="center"/>
              <w:rPr>
                <w:rFonts w:ascii="Times New Roman" w:hAnsi="Times New Roman"/>
                <w:sz w:val="24"/>
                <w:szCs w:val="24"/>
              </w:rPr>
            </w:pPr>
          </w:p>
        </w:tc>
        <w:tc>
          <w:tcPr>
            <w:tcW w:w="1068" w:type="dxa"/>
            <w:vAlign w:val="center"/>
          </w:tcPr>
          <w:p w14:paraId="10C3DF46" w14:textId="77777777" w:rsidR="00C748FE" w:rsidRPr="0082392C" w:rsidRDefault="00C748FE" w:rsidP="007C1223">
            <w:pPr>
              <w:pStyle w:val="ListParagraph"/>
              <w:ind w:left="0"/>
              <w:jc w:val="center"/>
              <w:rPr>
                <w:rFonts w:ascii="Times New Roman" w:hAnsi="Times New Roman"/>
                <w:sz w:val="24"/>
                <w:szCs w:val="24"/>
              </w:rPr>
            </w:pPr>
          </w:p>
        </w:tc>
        <w:tc>
          <w:tcPr>
            <w:tcW w:w="1080" w:type="dxa"/>
            <w:vAlign w:val="center"/>
          </w:tcPr>
          <w:p w14:paraId="45593DDF" w14:textId="77777777" w:rsidR="00C748FE" w:rsidRPr="0082392C" w:rsidRDefault="00C748FE" w:rsidP="007C1223">
            <w:pPr>
              <w:pStyle w:val="ListParagraph"/>
              <w:ind w:left="0"/>
              <w:jc w:val="center"/>
              <w:rPr>
                <w:rFonts w:ascii="Times New Roman" w:hAnsi="Times New Roman"/>
                <w:sz w:val="24"/>
                <w:szCs w:val="24"/>
              </w:rPr>
            </w:pPr>
          </w:p>
        </w:tc>
        <w:tc>
          <w:tcPr>
            <w:tcW w:w="1389" w:type="dxa"/>
            <w:vAlign w:val="center"/>
          </w:tcPr>
          <w:p w14:paraId="0BA76BC2"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r>
      <w:tr w:rsidR="007C1223" w:rsidRPr="0082392C" w14:paraId="01EC0AD0" w14:textId="77777777" w:rsidTr="007C1223">
        <w:tc>
          <w:tcPr>
            <w:tcW w:w="2638" w:type="dxa"/>
            <w:vAlign w:val="center"/>
          </w:tcPr>
          <w:p w14:paraId="40562A1A"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PVT</w:t>
            </w:r>
          </w:p>
        </w:tc>
        <w:tc>
          <w:tcPr>
            <w:tcW w:w="946" w:type="dxa"/>
          </w:tcPr>
          <w:p w14:paraId="4499EB2E" w14:textId="77777777" w:rsidR="00C748FE" w:rsidRPr="0082392C" w:rsidRDefault="00C748FE" w:rsidP="007C1223">
            <w:pPr>
              <w:pStyle w:val="ListParagraph"/>
              <w:ind w:left="0"/>
              <w:jc w:val="center"/>
              <w:rPr>
                <w:rFonts w:ascii="Times New Roman" w:hAnsi="Times New Roman"/>
                <w:sz w:val="24"/>
                <w:szCs w:val="24"/>
              </w:rPr>
            </w:pPr>
          </w:p>
        </w:tc>
        <w:tc>
          <w:tcPr>
            <w:tcW w:w="1117" w:type="dxa"/>
            <w:vAlign w:val="center"/>
          </w:tcPr>
          <w:p w14:paraId="5FE02557"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68" w:type="dxa"/>
            <w:vAlign w:val="center"/>
          </w:tcPr>
          <w:p w14:paraId="35056E72"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68" w:type="dxa"/>
            <w:vAlign w:val="center"/>
          </w:tcPr>
          <w:p w14:paraId="2C6ADE36"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80" w:type="dxa"/>
            <w:vAlign w:val="center"/>
          </w:tcPr>
          <w:p w14:paraId="1ADB8C72"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389" w:type="dxa"/>
            <w:vAlign w:val="center"/>
          </w:tcPr>
          <w:p w14:paraId="73A7A82F"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r>
      <w:tr w:rsidR="007C1223" w:rsidRPr="0082392C" w14:paraId="39CB8D16" w14:textId="77777777" w:rsidTr="007C1223">
        <w:tc>
          <w:tcPr>
            <w:tcW w:w="2638" w:type="dxa"/>
            <w:vAlign w:val="center"/>
          </w:tcPr>
          <w:p w14:paraId="57678B3A" w14:textId="77777777" w:rsidR="00C748FE" w:rsidRPr="0082392C" w:rsidRDefault="00C748FE" w:rsidP="007C1223">
            <w:pPr>
              <w:pStyle w:val="ListParagraph"/>
              <w:ind w:left="0"/>
              <w:jc w:val="center"/>
              <w:rPr>
                <w:rFonts w:ascii="Times New Roman" w:hAnsi="Times New Roman"/>
                <w:b/>
                <w:bCs/>
                <w:sz w:val="24"/>
                <w:szCs w:val="24"/>
              </w:rPr>
            </w:pPr>
            <w:r w:rsidRPr="0082392C">
              <w:rPr>
                <w:rFonts w:ascii="Times New Roman" w:hAnsi="Times New Roman"/>
                <w:b/>
                <w:bCs/>
                <w:sz w:val="24"/>
                <w:szCs w:val="24"/>
              </w:rPr>
              <w:t>Treatment credibility</w:t>
            </w:r>
            <w:r w:rsidRPr="0082392C" w:rsidDel="00E71525">
              <w:rPr>
                <w:rFonts w:ascii="Times New Roman" w:hAnsi="Times New Roman"/>
                <w:b/>
                <w:bCs/>
                <w:sz w:val="24"/>
                <w:szCs w:val="24"/>
              </w:rPr>
              <w:t xml:space="preserve"> </w:t>
            </w:r>
          </w:p>
        </w:tc>
        <w:tc>
          <w:tcPr>
            <w:tcW w:w="946" w:type="dxa"/>
          </w:tcPr>
          <w:p w14:paraId="3A551CB8" w14:textId="77777777" w:rsidR="00C748FE" w:rsidRPr="0082392C" w:rsidRDefault="00C748FE" w:rsidP="007C1223">
            <w:pPr>
              <w:pStyle w:val="ListParagraph"/>
              <w:ind w:left="0"/>
              <w:jc w:val="center"/>
              <w:rPr>
                <w:rFonts w:ascii="Times New Roman" w:hAnsi="Times New Roman"/>
                <w:sz w:val="24"/>
                <w:szCs w:val="24"/>
              </w:rPr>
            </w:pPr>
          </w:p>
        </w:tc>
        <w:tc>
          <w:tcPr>
            <w:tcW w:w="1117" w:type="dxa"/>
            <w:vAlign w:val="center"/>
          </w:tcPr>
          <w:p w14:paraId="6E3B97DB" w14:textId="77777777" w:rsidR="00C748FE" w:rsidRPr="0082392C" w:rsidRDefault="00C748FE" w:rsidP="007C1223">
            <w:pPr>
              <w:pStyle w:val="ListParagraph"/>
              <w:ind w:left="0"/>
              <w:jc w:val="center"/>
              <w:rPr>
                <w:rFonts w:ascii="Times New Roman" w:hAnsi="Times New Roman"/>
                <w:sz w:val="24"/>
                <w:szCs w:val="24"/>
              </w:rPr>
            </w:pPr>
            <w:r w:rsidRPr="0082392C">
              <w:rPr>
                <w:rFonts w:ascii="Times New Roman" w:hAnsi="Times New Roman"/>
                <w:sz w:val="24"/>
                <w:szCs w:val="24"/>
              </w:rPr>
              <w:t>X</w:t>
            </w:r>
          </w:p>
        </w:tc>
        <w:tc>
          <w:tcPr>
            <w:tcW w:w="1068" w:type="dxa"/>
            <w:vAlign w:val="center"/>
          </w:tcPr>
          <w:p w14:paraId="7F3DA4AA" w14:textId="77777777" w:rsidR="00C748FE" w:rsidRPr="0082392C" w:rsidRDefault="00C748FE" w:rsidP="007C1223">
            <w:pPr>
              <w:pStyle w:val="ListParagraph"/>
              <w:ind w:left="0"/>
              <w:jc w:val="center"/>
              <w:rPr>
                <w:rFonts w:ascii="Times New Roman" w:hAnsi="Times New Roman"/>
                <w:sz w:val="24"/>
                <w:szCs w:val="24"/>
              </w:rPr>
            </w:pPr>
          </w:p>
        </w:tc>
        <w:tc>
          <w:tcPr>
            <w:tcW w:w="1068" w:type="dxa"/>
            <w:vAlign w:val="center"/>
          </w:tcPr>
          <w:p w14:paraId="7AE3148D" w14:textId="77777777" w:rsidR="00C748FE" w:rsidRPr="0082392C" w:rsidRDefault="00C748FE" w:rsidP="007C1223">
            <w:pPr>
              <w:pStyle w:val="ListParagraph"/>
              <w:ind w:left="0"/>
              <w:jc w:val="center"/>
              <w:rPr>
                <w:rFonts w:ascii="Times New Roman" w:hAnsi="Times New Roman"/>
                <w:sz w:val="24"/>
                <w:szCs w:val="24"/>
              </w:rPr>
            </w:pPr>
          </w:p>
        </w:tc>
        <w:tc>
          <w:tcPr>
            <w:tcW w:w="1080" w:type="dxa"/>
            <w:vAlign w:val="center"/>
          </w:tcPr>
          <w:p w14:paraId="74985CBB" w14:textId="77777777" w:rsidR="00C748FE" w:rsidRPr="0082392C" w:rsidRDefault="00C748FE" w:rsidP="007C1223">
            <w:pPr>
              <w:pStyle w:val="ListParagraph"/>
              <w:ind w:left="0"/>
              <w:jc w:val="center"/>
              <w:rPr>
                <w:rFonts w:ascii="Times New Roman" w:hAnsi="Times New Roman"/>
                <w:sz w:val="24"/>
                <w:szCs w:val="24"/>
              </w:rPr>
            </w:pPr>
          </w:p>
        </w:tc>
        <w:tc>
          <w:tcPr>
            <w:tcW w:w="1389" w:type="dxa"/>
            <w:vAlign w:val="center"/>
          </w:tcPr>
          <w:p w14:paraId="142A6759" w14:textId="77777777" w:rsidR="00C748FE" w:rsidRPr="0082392C" w:rsidRDefault="00C748FE" w:rsidP="007C1223">
            <w:pPr>
              <w:pStyle w:val="ListParagraph"/>
              <w:ind w:left="0"/>
              <w:jc w:val="center"/>
              <w:rPr>
                <w:rFonts w:ascii="Times New Roman" w:hAnsi="Times New Roman"/>
                <w:sz w:val="24"/>
                <w:szCs w:val="24"/>
              </w:rPr>
            </w:pPr>
          </w:p>
        </w:tc>
      </w:tr>
    </w:tbl>
    <w:p w14:paraId="0450200C" w14:textId="77777777" w:rsidR="007C1223" w:rsidRPr="0082392C" w:rsidRDefault="007C1223" w:rsidP="007C1223">
      <w:pPr>
        <w:spacing w:after="0" w:line="480" w:lineRule="auto"/>
        <w:rPr>
          <w:rFonts w:ascii="Times New Roman" w:hAnsi="Times New Roman" w:cs="Times New Roman"/>
          <w:b/>
          <w:bCs/>
          <w:sz w:val="24"/>
          <w:szCs w:val="24"/>
        </w:rPr>
      </w:pPr>
      <w:r w:rsidRPr="0082392C">
        <w:rPr>
          <w:rFonts w:ascii="Times New Roman" w:hAnsi="Times New Roman" w:cs="Times New Roman"/>
          <w:b/>
          <w:bCs/>
          <w:sz w:val="24"/>
          <w:szCs w:val="24"/>
        </w:rPr>
        <w:t xml:space="preserve">Table </w:t>
      </w:r>
      <w:r>
        <w:rPr>
          <w:rFonts w:ascii="Times New Roman" w:hAnsi="Times New Roman" w:cs="Times New Roman"/>
          <w:b/>
          <w:bCs/>
          <w:sz w:val="24"/>
          <w:szCs w:val="24"/>
        </w:rPr>
        <w:t>1</w:t>
      </w:r>
      <w:r w:rsidRPr="0082392C">
        <w:rPr>
          <w:rFonts w:ascii="Times New Roman" w:hAnsi="Times New Roman" w:cs="Times New Roman"/>
          <w:b/>
          <w:bCs/>
          <w:sz w:val="24"/>
          <w:szCs w:val="24"/>
        </w:rPr>
        <w:t>. Schedule of Assessments</w:t>
      </w:r>
    </w:p>
    <w:p w14:paraId="671D2570" w14:textId="77777777" w:rsidR="00C748FE" w:rsidRPr="00F37C1B" w:rsidRDefault="00C748FE" w:rsidP="0072426D">
      <w:pPr>
        <w:spacing w:after="0" w:line="480" w:lineRule="auto"/>
        <w:ind w:firstLine="720"/>
        <w:outlineLvl w:val="0"/>
        <w:rPr>
          <w:rFonts w:ascii="Times New Roman" w:hAnsi="Times New Roman" w:cs="Times New Roman"/>
          <w:bCs/>
          <w:sz w:val="24"/>
          <w:szCs w:val="24"/>
        </w:rPr>
      </w:pPr>
    </w:p>
    <w:p w14:paraId="26E85A77" w14:textId="48AC639C" w:rsidR="00FA775B" w:rsidRPr="0082392C" w:rsidRDefault="006B2F7B" w:rsidP="0072426D">
      <w:pPr>
        <w:spacing w:after="0" w:line="480" w:lineRule="auto"/>
        <w:ind w:firstLine="720"/>
        <w:outlineLvl w:val="0"/>
        <w:rPr>
          <w:rFonts w:ascii="Times New Roman" w:hAnsi="Times New Roman" w:cs="Times New Roman"/>
          <w:sz w:val="24"/>
          <w:szCs w:val="24"/>
        </w:rPr>
      </w:pPr>
      <w:r w:rsidRPr="0082392C">
        <w:rPr>
          <w:rFonts w:ascii="Times New Roman" w:hAnsi="Times New Roman" w:cs="Times New Roman"/>
          <w:b/>
          <w:bCs/>
          <w:sz w:val="24"/>
          <w:szCs w:val="24"/>
        </w:rPr>
        <w:t>Screening</w:t>
      </w:r>
      <w:r w:rsidR="00FA775B" w:rsidRPr="0082392C">
        <w:rPr>
          <w:rFonts w:ascii="Times New Roman" w:hAnsi="Times New Roman" w:cs="Times New Roman"/>
          <w:sz w:val="24"/>
          <w:szCs w:val="24"/>
        </w:rPr>
        <w:t xml:space="preserve">. </w:t>
      </w:r>
    </w:p>
    <w:p w14:paraId="3AE33C48" w14:textId="63E4E4E6" w:rsidR="004474CD" w:rsidRPr="0082392C" w:rsidRDefault="004474CD" w:rsidP="003D45D5">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i/>
          <w:iCs/>
          <w:sz w:val="24"/>
          <w:szCs w:val="24"/>
        </w:rPr>
        <w:t>Columbia Suicide Severity Rating Scale</w:t>
      </w:r>
      <w:r w:rsidR="00A93938" w:rsidRPr="0082392C">
        <w:rPr>
          <w:rFonts w:ascii="Times New Roman" w:hAnsi="Times New Roman" w:cs="Times New Roman"/>
          <w:b/>
          <w:bCs/>
          <w:i/>
          <w:iCs/>
          <w:sz w:val="24"/>
          <w:szCs w:val="24"/>
        </w:rPr>
        <w:t xml:space="preserve"> (C-SSRS</w:t>
      </w:r>
      <w:r w:rsidRPr="0082392C">
        <w:rPr>
          <w:rFonts w:ascii="Times New Roman" w:hAnsi="Times New Roman" w:cs="Times New Roman"/>
          <w:b/>
          <w:bCs/>
          <w:i/>
          <w:iCs/>
          <w:sz w:val="24"/>
          <w:szCs w:val="24"/>
        </w:rPr>
        <w:t xml:space="preserve">; </w:t>
      </w:r>
      <w:r w:rsidR="00261BA1" w:rsidRPr="0082392C">
        <w:rPr>
          <w:rFonts w:ascii="Times New Roman" w:hAnsi="Times New Roman" w:cs="Times New Roman"/>
          <w:b/>
          <w:bCs/>
          <w:i/>
          <w:iCs/>
          <w:sz w:val="24"/>
          <w:szCs w:val="24"/>
        </w:rPr>
        <w:fldChar w:fldCharType="begin"/>
      </w:r>
      <w:r w:rsidR="00A71C4E">
        <w:rPr>
          <w:rFonts w:ascii="Times New Roman" w:hAnsi="Times New Roman" w:cs="Times New Roman"/>
          <w:b/>
          <w:bCs/>
          <w:i/>
          <w:iCs/>
          <w:sz w:val="24"/>
          <w:szCs w:val="24"/>
        </w:rPr>
        <w:instrText xml:space="preserve"> ADDIN ZOTERO_ITEM CSL_CITATION {"citationID":"qpe1CsiI","properties":{"formattedCitation":"[34]","plainCitation":"[34]","noteIndex":0},"citationItems":[{"id":2869,"uris":["http://zotero.org/users/610747/items/PP6XWE88"],"uri":["http://zotero.org/users/610747/items/PP6XWE88"],"itemData":{"id":2869,"type":"article-journal","title":"The Columbia–Suicide Severity Rating Scale: Initial Validity and Internal Consistency Findings From Three Multisite Studies With Adolescents and Adults","container-title":"American Journal of Psychiatry","page":"1266-1277","volume":"168","issue":"12","source":"ajp.psychiatryonline.org (Atypon)","abstract":"The Columbia–Suicide Severity Rating Scale was initially designed to assess suicidal ideation and behavior in clinical trials. Psychometric analysis of data on adolescents indicated that a lifetime history of worst-point suicidal ideation including either suicidal intent or intent with a plan predicts a future risk of an actual attempt that is four times as great as the risk associated with a history of current suicidal ideation—including a desire to be dead—or increased general ratings of depression.","DOI":"10.1176/appi.ajp.2011.10111704","ISSN":"0002-953X","shortTitle":"The Columbia–Suicide Severity Rating Scale","journalAbbreviation":"AJP","author":[{"family":"Posner","given":"Kelly"},{"family":"Brown","given":"Gregory K."},{"family":"Stanley","given":"Barbara"},{"family":"Brent","given":"David A."},{"family":"Yershova","given":"Kseniya V."},{"family":"Oquendo","given":"Maria A."},{"family":"Currier","given":"Glenn W."},{"family":"Melvin","given":"Glenn A."},{"family":"Greenhill","given":"Laurence"},{"family":"Shen","given":"Sa"},{"family":"Mann","given":"J. John"}],"issued":{"date-parts":[["2011",12,1]]}}}],"schema":"https://github.com/citation-style-language/schema/raw/master/csl-citation.json"} </w:instrText>
      </w:r>
      <w:r w:rsidR="00261BA1" w:rsidRPr="0082392C">
        <w:rPr>
          <w:rFonts w:ascii="Times New Roman" w:hAnsi="Times New Roman" w:cs="Times New Roman"/>
          <w:b/>
          <w:bCs/>
          <w:i/>
          <w:iCs/>
          <w:sz w:val="24"/>
          <w:szCs w:val="24"/>
        </w:rPr>
        <w:fldChar w:fldCharType="separate"/>
      </w:r>
      <w:r w:rsidR="00A71C4E" w:rsidRPr="00A71C4E">
        <w:rPr>
          <w:rFonts w:ascii="Times New Roman" w:hAnsi="Times New Roman" w:cs="Times New Roman"/>
          <w:sz w:val="24"/>
        </w:rPr>
        <w:t>[34]</w:t>
      </w:r>
      <w:r w:rsidR="00261BA1" w:rsidRPr="0082392C">
        <w:rPr>
          <w:rFonts w:ascii="Times New Roman" w:hAnsi="Times New Roman" w:cs="Times New Roman"/>
          <w:b/>
          <w:bCs/>
          <w:i/>
          <w:iCs/>
          <w:sz w:val="24"/>
          <w:szCs w:val="24"/>
        </w:rPr>
        <w:fldChar w:fldCharType="end"/>
      </w:r>
      <w:r w:rsidRPr="0082392C">
        <w:rPr>
          <w:rFonts w:ascii="Times New Roman" w:hAnsi="Times New Roman" w:cs="Times New Roman"/>
          <w:b/>
          <w:bCs/>
          <w:i/>
          <w:iCs/>
          <w:sz w:val="24"/>
          <w:szCs w:val="24"/>
        </w:rPr>
        <w:t xml:space="preserve">). </w:t>
      </w:r>
      <w:r w:rsidRPr="0082392C">
        <w:rPr>
          <w:rFonts w:ascii="Times New Roman" w:hAnsi="Times New Roman" w:cs="Times New Roman"/>
          <w:sz w:val="24"/>
          <w:szCs w:val="24"/>
        </w:rPr>
        <w:t xml:space="preserve">The C-SSRS is a clinician-administered </w:t>
      </w:r>
      <w:r w:rsidR="00F617C9" w:rsidRPr="0082392C">
        <w:rPr>
          <w:rFonts w:ascii="Times New Roman" w:hAnsi="Times New Roman" w:cs="Times New Roman"/>
          <w:sz w:val="24"/>
          <w:szCs w:val="24"/>
        </w:rPr>
        <w:t xml:space="preserve">interview </w:t>
      </w:r>
      <w:r w:rsidRPr="0082392C">
        <w:rPr>
          <w:rFonts w:ascii="Times New Roman" w:hAnsi="Times New Roman" w:cs="Times New Roman"/>
          <w:sz w:val="24"/>
          <w:szCs w:val="24"/>
        </w:rPr>
        <w:t>to systematically assess and track suicidal behavior and</w:t>
      </w:r>
      <w:r w:rsidR="009A543B" w:rsidRPr="0082392C">
        <w:rPr>
          <w:rFonts w:ascii="Times New Roman" w:hAnsi="Times New Roman" w:cs="Times New Roman"/>
          <w:sz w:val="24"/>
          <w:szCs w:val="24"/>
        </w:rPr>
        <w:t xml:space="preserve"> </w:t>
      </w:r>
      <w:r w:rsidR="00F617C9" w:rsidRPr="0082392C">
        <w:rPr>
          <w:rFonts w:ascii="Times New Roman" w:hAnsi="Times New Roman" w:cs="Times New Roman"/>
          <w:sz w:val="24"/>
          <w:szCs w:val="24"/>
        </w:rPr>
        <w:t>ideation</w:t>
      </w:r>
      <w:r w:rsidRPr="0082392C">
        <w:rPr>
          <w:rFonts w:ascii="Times New Roman" w:hAnsi="Times New Roman" w:cs="Times New Roman"/>
          <w:sz w:val="24"/>
          <w:szCs w:val="24"/>
        </w:rPr>
        <w:t xml:space="preserve">. The scale is reliable and well validated in its ability to detect suicide risk </w:t>
      </w:r>
      <w:r w:rsidR="00261BA1"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A7IIbalB","properties":{"formattedCitation":"[34]","plainCitation":"[34]","noteIndex":0},"citationItems":[{"id":2869,"uris":["http://zotero.org/users/610747/items/PP6XWE88"],"uri":["http://zotero.org/users/610747/items/PP6XWE88"],"itemData":{"id":2869,"type":"article-journal","title":"The Columbia–Suicide Severity Rating Scale: Initial Validity and Internal Consistency Findings From Three Multisite Studies With Adolescents and Adults","container-title":"American Journal of Psychiatry","page":"1266-1277","volume":"168","issue":"12","source":"ajp.psychiatryonline.org (Atypon)","abstract":"The Columbia–Suicide Severity Rating Scale was initially designed to assess suicidal ideation and behavior in clinical trials. Psychometric analysis of data on adolescents indicated that a lifetime history of worst-point suicidal ideation including either suicidal intent or intent with a plan predicts a future risk of an actual attempt that is four times as great as the risk associated with a history of current suicidal ideation—including a desire to be dead—or increased general ratings of depression.","DOI":"10.1176/appi.ajp.2011.10111704","ISSN":"0002-953X","shortTitle":"The Columbia–Suicide Severity Rating Scale","journalAbbreviation":"AJP","author":[{"family":"Posner","given":"Kelly"},{"family":"Brown","given":"Gregory K."},{"family":"Stanley","given":"Barbara"},{"family":"Brent","given":"David A."},{"family":"Yershova","given":"Kseniya V."},{"family":"Oquendo","given":"Maria A."},{"family":"Currier","given":"Glenn W."},{"family":"Melvin","given":"Glenn A."},{"family":"Greenhill","given":"Laurence"},{"family":"Shen","given":"Sa"},{"family":"Mann","given":"J. John"}],"issued":{"date-parts":[["2011",12,1]]}}}],"schema":"https://github.com/citation-style-language/schema/raw/master/csl-citation.json"} </w:instrText>
      </w:r>
      <w:r w:rsidR="00261BA1"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[34]</w:t>
      </w:r>
      <w:r w:rsidR="00261BA1" w:rsidRPr="0082392C">
        <w:rPr>
          <w:rFonts w:ascii="Times New Roman" w:hAnsi="Times New Roman" w:cs="Times New Roman"/>
          <w:sz w:val="24"/>
          <w:szCs w:val="24"/>
        </w:rPr>
        <w:fldChar w:fldCharType="end"/>
      </w:r>
      <w:r w:rsidRPr="0082392C">
        <w:rPr>
          <w:rFonts w:ascii="Times New Roman" w:hAnsi="Times New Roman" w:cs="Times New Roman"/>
          <w:sz w:val="24"/>
          <w:szCs w:val="24"/>
        </w:rPr>
        <w:t>. An individual will be deemed ineligible for the study if they report having suicidal ideation with intent (with or without plan) in the last six months</w:t>
      </w:r>
      <w:r w:rsidR="00F617C9" w:rsidRPr="0082392C">
        <w:rPr>
          <w:rFonts w:ascii="Times New Roman" w:hAnsi="Times New Roman" w:cs="Times New Roman"/>
          <w:sz w:val="24"/>
          <w:szCs w:val="24"/>
        </w:rPr>
        <w:t xml:space="preserve">. </w:t>
      </w:r>
    </w:p>
    <w:p w14:paraId="3A8C60B6" w14:textId="44794BD6" w:rsidR="00CD7957" w:rsidRPr="0082392C" w:rsidRDefault="00CD7957" w:rsidP="003D45D5">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i/>
          <w:iCs/>
          <w:sz w:val="24"/>
          <w:szCs w:val="24"/>
        </w:rPr>
        <w:t>Mini International Neuropsychiatric Interview</w:t>
      </w:r>
      <w:r w:rsidR="00A93938" w:rsidRPr="0082392C">
        <w:rPr>
          <w:rFonts w:ascii="Times New Roman" w:hAnsi="Times New Roman" w:cs="Times New Roman"/>
          <w:b/>
          <w:bCs/>
          <w:i/>
          <w:iCs/>
          <w:sz w:val="24"/>
          <w:szCs w:val="24"/>
        </w:rPr>
        <w:t xml:space="preserve"> (MINI</w:t>
      </w:r>
      <w:r w:rsidRPr="0082392C">
        <w:rPr>
          <w:rFonts w:ascii="Times New Roman" w:hAnsi="Times New Roman" w:cs="Times New Roman"/>
          <w:b/>
          <w:bCs/>
          <w:i/>
          <w:iCs/>
          <w:sz w:val="24"/>
          <w:szCs w:val="24"/>
        </w:rPr>
        <w:t xml:space="preserve">; </w:t>
      </w:r>
      <w:r w:rsidR="001D53DE" w:rsidRPr="0082392C">
        <w:rPr>
          <w:rFonts w:ascii="Times New Roman" w:hAnsi="Times New Roman" w:cs="Times New Roman"/>
          <w:b/>
          <w:bCs/>
          <w:i/>
          <w:iCs/>
          <w:sz w:val="24"/>
          <w:szCs w:val="24"/>
        </w:rPr>
        <w:fldChar w:fldCharType="begin"/>
      </w:r>
      <w:r w:rsidR="00A71C4E">
        <w:rPr>
          <w:rFonts w:ascii="Times New Roman" w:hAnsi="Times New Roman" w:cs="Times New Roman"/>
          <w:b/>
          <w:bCs/>
          <w:i/>
          <w:iCs/>
          <w:sz w:val="24"/>
          <w:szCs w:val="24"/>
        </w:rPr>
        <w:instrText xml:space="preserve"> ADDIN ZOTERO_ITEM CSL_CITATION {"citationID":"uYpHBV77","properties":{"formattedCitation":"[35]","plainCitation":"[35]","noteIndex":0},"citationItems":[{"id":180,"uris":["http://zotero.org/users/610747/items/5NH3SHXH"],"uri":["http://zotero.org/users/610747/items/5NH3SHXH"],"itemData":{"id":180,"type":"article-journal","title":"The Mini-International Neuropsychiatric Interview (M.I.N.I.): The development and validation of a structured diagnostic psychiatric interview for DSM-IV and ICD-10","container-title":"Journal of Clinical Psychiatry","page":"22-33","volume":"59","author":[{"family":"Sheehan","given":"D.V."},{"family":"Lecrubier","given":"Y."},{"family":"Sheehan","given":"K.H."},{"family":"Amorim","given":"P."},{"family":"Janavs","given":"J."},{"family":"Weiller","given":"E."},{"family":"Hergueta","given":"T."},{"family":"Baker","given":"R."},{"family":"Dunbar","given":"G.C."}],"issued":{"date-parts":[["1998"]]}}}],"schema":"https://github.com/citation-style-language/schema/raw/master/csl-citation.json"} </w:instrText>
      </w:r>
      <w:r w:rsidR="001D53DE" w:rsidRPr="0082392C">
        <w:rPr>
          <w:rFonts w:ascii="Times New Roman" w:hAnsi="Times New Roman" w:cs="Times New Roman"/>
          <w:b/>
          <w:bCs/>
          <w:i/>
          <w:iCs/>
          <w:sz w:val="24"/>
          <w:szCs w:val="24"/>
        </w:rPr>
        <w:fldChar w:fldCharType="separate"/>
      </w:r>
      <w:r w:rsidR="00A71C4E" w:rsidRPr="00A71C4E">
        <w:rPr>
          <w:rFonts w:ascii="Times New Roman" w:hAnsi="Times New Roman" w:cs="Times New Roman"/>
          <w:sz w:val="24"/>
        </w:rPr>
        <w:t>[35]</w:t>
      </w:r>
      <w:r w:rsidR="001D53DE" w:rsidRPr="0082392C">
        <w:rPr>
          <w:rFonts w:ascii="Times New Roman" w:hAnsi="Times New Roman" w:cs="Times New Roman"/>
          <w:b/>
          <w:bCs/>
          <w:i/>
          <w:iCs/>
          <w:sz w:val="24"/>
          <w:szCs w:val="24"/>
        </w:rPr>
        <w:fldChar w:fldCharType="end"/>
      </w:r>
      <w:r w:rsidRPr="0082392C">
        <w:rPr>
          <w:rFonts w:ascii="Times New Roman" w:hAnsi="Times New Roman" w:cs="Times New Roman"/>
          <w:b/>
          <w:bCs/>
          <w:i/>
          <w:iCs/>
          <w:sz w:val="24"/>
          <w:szCs w:val="24"/>
        </w:rPr>
        <w:t xml:space="preserve">). </w:t>
      </w:r>
      <w:r w:rsidRPr="0082392C">
        <w:rPr>
          <w:rFonts w:ascii="Times New Roman" w:hAnsi="Times New Roman" w:cs="Times New Roman"/>
          <w:sz w:val="24"/>
          <w:szCs w:val="24"/>
        </w:rPr>
        <w:t>The MINI is a brief</w:t>
      </w:r>
      <w:r w:rsidR="00722CAF" w:rsidRPr="0082392C">
        <w:rPr>
          <w:rFonts w:ascii="Times New Roman" w:hAnsi="Times New Roman" w:cs="Times New Roman"/>
          <w:sz w:val="24"/>
          <w:szCs w:val="24"/>
        </w:rPr>
        <w:t>, structured,</w:t>
      </w:r>
      <w:r w:rsidRPr="0082392C">
        <w:rPr>
          <w:rFonts w:ascii="Times New Roman" w:hAnsi="Times New Roman" w:cs="Times New Roman"/>
          <w:sz w:val="24"/>
          <w:szCs w:val="24"/>
        </w:rPr>
        <w:t xml:space="preserve"> </w:t>
      </w:r>
      <w:r w:rsidR="00087B25" w:rsidRPr="0082392C">
        <w:rPr>
          <w:rFonts w:ascii="Times New Roman" w:hAnsi="Times New Roman" w:cs="Times New Roman"/>
          <w:sz w:val="24"/>
          <w:szCs w:val="24"/>
        </w:rPr>
        <w:t xml:space="preserve">clinician-administered </w:t>
      </w:r>
      <w:r w:rsidRPr="0082392C">
        <w:rPr>
          <w:rFonts w:ascii="Times New Roman" w:hAnsi="Times New Roman" w:cs="Times New Roman"/>
          <w:sz w:val="24"/>
          <w:szCs w:val="24"/>
        </w:rPr>
        <w:t xml:space="preserve">screening interview. </w:t>
      </w:r>
      <w:r w:rsidR="00722CAF" w:rsidRPr="0082392C">
        <w:rPr>
          <w:rFonts w:ascii="Times New Roman" w:hAnsi="Times New Roman" w:cs="Times New Roman"/>
          <w:sz w:val="24"/>
          <w:szCs w:val="24"/>
        </w:rPr>
        <w:t>The MINI provides accurate diagnose</w:t>
      </w:r>
      <w:r w:rsidRPr="0082392C">
        <w:rPr>
          <w:rFonts w:ascii="Times New Roman" w:hAnsi="Times New Roman" w:cs="Times New Roman"/>
          <w:sz w:val="24"/>
          <w:szCs w:val="24"/>
        </w:rPr>
        <w:t>s of a br</w:t>
      </w:r>
      <w:r w:rsidR="00A84407" w:rsidRPr="0082392C">
        <w:rPr>
          <w:rFonts w:ascii="Times New Roman" w:hAnsi="Times New Roman" w:cs="Times New Roman"/>
          <w:sz w:val="24"/>
          <w:szCs w:val="24"/>
        </w:rPr>
        <w:t>oad variety of mental illnesses</w:t>
      </w:r>
      <w:r w:rsidRPr="0082392C">
        <w:rPr>
          <w:rFonts w:ascii="Times New Roman" w:hAnsi="Times New Roman" w:cs="Times New Roman"/>
          <w:sz w:val="24"/>
          <w:szCs w:val="24"/>
        </w:rPr>
        <w:t xml:space="preserve"> for screening of exclusionary/inclusionary criteria. We will </w:t>
      </w:r>
      <w:r w:rsidRPr="0082392C">
        <w:rPr>
          <w:rFonts w:ascii="Times New Roman" w:hAnsi="Times New Roman" w:cs="Times New Roman"/>
          <w:sz w:val="24"/>
          <w:szCs w:val="24"/>
        </w:rPr>
        <w:lastRenderedPageBreak/>
        <w:t>use only the sections on psychosis, bipolar disorder, alcohol use, and substance use during the phone screening to determine eligibility. The rest of the MINI will be administered at the baseline visit to help characterize our sample clinically.</w:t>
      </w:r>
      <w:r w:rsidR="00A5346A" w:rsidRPr="0082392C">
        <w:rPr>
          <w:rFonts w:ascii="Times New Roman" w:hAnsi="Times New Roman" w:cs="Times New Roman"/>
          <w:sz w:val="24"/>
          <w:szCs w:val="24"/>
        </w:rPr>
        <w:t xml:space="preserve"> The MINI has demonstrated acceptable validity and reliability</w:t>
      </w:r>
      <w:r w:rsidR="00F6131E">
        <w:rPr>
          <w:rFonts w:ascii="Times New Roman" w:hAnsi="Times New Roman" w:cs="Times New Roman"/>
          <w:sz w:val="24"/>
          <w:szCs w:val="24"/>
        </w:rPr>
        <w:t xml:space="preserve"> </w:t>
      </w:r>
      <w:r w:rsidR="00476C08"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6vP0G3l7","properties":{"formattedCitation":"[35]","plainCitation":"[35]","noteIndex":0},"citationItems":[{"id":180,"uris":["http://zotero.org/users/610747/items/5NH3SHXH"],"uri":["http://zotero.org/users/610747/items/5NH3SHXH"],"itemData":{"id":180,"type":"article-journal","title":"The Mini-International Neuropsychiatric Interview (M.I.N.I.): The development and validation of a structured diagnostic psychiatric interview for DSM-IV and ICD-10","container-title":"Journal of Clinical Psychiatry","page":"22-33","volume":"59","author":[{"family":"Sheehan","given":"D.V."},{"family":"Lecrubier","given":"Y."},{"family":"Sheehan","given":"K.H."},{"family":"Amorim","given":"P."},{"family":"Janavs","given":"J."},{"family":"Weiller","given":"E."},{"family":"Hergueta","given":"T."},{"family":"Baker","given":"R."},{"family":"Dunbar","given":"G.C."}],"issued":{"date-parts":[["1998"]]}}}],"schema":"https://github.com/citation-style-language/schema/raw/master/csl-citation.json"} </w:instrText>
      </w:r>
      <w:r w:rsidR="00476C08"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[35]</w:t>
      </w:r>
      <w:r w:rsidR="00476C08" w:rsidRPr="0082392C">
        <w:rPr>
          <w:rFonts w:ascii="Times New Roman" w:hAnsi="Times New Roman" w:cs="Times New Roman"/>
          <w:sz w:val="24"/>
          <w:szCs w:val="24"/>
        </w:rPr>
        <w:fldChar w:fldCharType="end"/>
      </w:r>
      <w:r w:rsidR="00A5346A" w:rsidRPr="0082392C">
        <w:rPr>
          <w:rFonts w:ascii="Times New Roman" w:hAnsi="Times New Roman" w:cs="Times New Roman"/>
          <w:sz w:val="24"/>
          <w:szCs w:val="24"/>
        </w:rPr>
        <w:t xml:space="preserve">. </w:t>
      </w:r>
    </w:p>
    <w:p w14:paraId="3666F5B1" w14:textId="23426BF7" w:rsidR="008D4A54" w:rsidRPr="0082392C" w:rsidRDefault="003D45D5" w:rsidP="00747CD9">
      <w:pPr>
        <w:spacing w:after="0" w:line="480" w:lineRule="auto"/>
        <w:ind w:firstLine="720"/>
        <w:rPr>
          <w:rFonts w:ascii="Times New Roman" w:hAnsi="Times New Roman" w:cs="Times New Roman"/>
          <w:b/>
          <w:bCs/>
          <w:sz w:val="24"/>
          <w:szCs w:val="24"/>
        </w:rPr>
      </w:pPr>
      <w:r w:rsidRPr="0082392C">
        <w:rPr>
          <w:rFonts w:ascii="Times New Roman" w:hAnsi="Times New Roman" w:cs="Times New Roman"/>
          <w:b/>
          <w:bCs/>
          <w:sz w:val="24"/>
          <w:szCs w:val="24"/>
        </w:rPr>
        <w:t>Primary outcome</w:t>
      </w:r>
      <w:r w:rsidR="007C33B2" w:rsidRPr="0082392C">
        <w:rPr>
          <w:rFonts w:ascii="Times New Roman" w:hAnsi="Times New Roman" w:cs="Times New Roman"/>
          <w:b/>
          <w:bCs/>
          <w:sz w:val="24"/>
          <w:szCs w:val="24"/>
        </w:rPr>
        <w:t xml:space="preserve"> </w:t>
      </w:r>
    </w:p>
    <w:p w14:paraId="26EC5D65" w14:textId="778863D9" w:rsidR="00A217C4" w:rsidRPr="0082392C" w:rsidRDefault="00A93938" w:rsidP="003D45D5">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i/>
          <w:iCs/>
          <w:sz w:val="24"/>
          <w:szCs w:val="24"/>
        </w:rPr>
        <w:t>Quick Inventory for Depression Symptoms – Self Report (</w:t>
      </w:r>
      <w:r w:rsidR="008D4A54" w:rsidRPr="0082392C">
        <w:rPr>
          <w:rFonts w:ascii="Times New Roman" w:hAnsi="Times New Roman" w:cs="Times New Roman"/>
          <w:b/>
          <w:bCs/>
          <w:i/>
          <w:iCs/>
          <w:sz w:val="24"/>
          <w:szCs w:val="24"/>
        </w:rPr>
        <w:t>QIDS-SR</w:t>
      </w:r>
      <w:r w:rsidRPr="0082392C">
        <w:rPr>
          <w:rFonts w:ascii="Times New Roman" w:hAnsi="Times New Roman" w:cs="Times New Roman"/>
          <w:b/>
          <w:bCs/>
          <w:i/>
          <w:iCs/>
          <w:sz w:val="24"/>
          <w:szCs w:val="24"/>
        </w:rPr>
        <w:t xml:space="preserve">; </w:t>
      </w:r>
      <w:r w:rsidR="009B481B" w:rsidRPr="0082392C">
        <w:rPr>
          <w:rFonts w:ascii="Times New Roman" w:hAnsi="Times New Roman" w:cs="Times New Roman"/>
          <w:b/>
          <w:bCs/>
          <w:i/>
          <w:iCs/>
          <w:sz w:val="24"/>
          <w:szCs w:val="24"/>
        </w:rPr>
        <w:fldChar w:fldCharType="begin"/>
      </w:r>
      <w:r w:rsidR="009B481B" w:rsidRPr="0082392C">
        <w:rPr>
          <w:rFonts w:ascii="Times New Roman" w:hAnsi="Times New Roman" w:cs="Times New Roman"/>
          <w:b/>
          <w:bCs/>
          <w:i/>
          <w:iCs/>
          <w:sz w:val="24"/>
          <w:szCs w:val="24"/>
        </w:rPr>
        <w:instrText xml:space="preserve"> ADDIN ZOTERO_ITEM CSL_CITATION {"citationID":"KWHqDN3W","properties":{"formattedCitation":"[24]","plainCitation":"[24]","noteIndex":0},"citationItems":[{"id":2867,"uris":["http://zotero.org/users/610747/items/28563STI"],"uri":["http://zotero.org/users/610747/items/28563STI"],"itemData":{"id":2867,"type":"article-journal","title":"The 16-Item quick inventory of depressive symptomatology (QIDS), clinician rating (QIDS-C), and self-report (QIDS-SR): a psychometric evaluation in patients with chronic major depression","container-title":"Biological Psychiatry","page":"573-583","volume":"54","issue":"5","source":"ScienceDirect","abstract":"The 16-item Quick Inventory of Depressive Symptomatology (QIDS), a new measure of depressive symptom severity derived from the 30-item Inventory of Depressive Symptomatology (IDS), is available in both self-report (QIDS-SR16) and clinician-rated (QIDS-C16) formats. This report evaluates and compares the psychometric properties of the QIDS-SR16 in relation to the IDS-SR30 and the 24-item Hamilton Rating Scale for Depression (HAM-D24) in 596 adult outpatients treated for chronic nonpsychotic, major depressive disorder. Internal consistency was high for the QIDS-SR16 (Cronbach’s α = .86), the IDS-SR30 (Cronbach’s α = .92), and the HAM-D24 (Cronbach’s α = .88). QIDS-SR16 total scores were highly correlated with IDS-SR30 (.96) and HAM-D24 (.86) total scores. Item–total correlations revealed that several similar items were highly correlated with both QIDS-SR16 and IDS-SR30 total scores. Roughly 1.3 times the QIDS-SR16 total score is predictive of the HAM-D17 (17-item version of the HAM-D) total score. The QIDS-SR16 was as sensitive to symptom change as the IDS-SR30 and HAM-D24, indicating high concurrent validity for all three scales. The QIDS-SR16 has highly acceptable psychometric properties, which supports the usefulness of this brief rating of depressive symptom severity in both clinical and research settings.","DOI":"10.1016/S0006-3223(02)01866-8","ISSN":"0006-3223","shortTitle":"The 16-Item quick inventory of depressive symptomatology (QIDS), clinician rating (QIDS-C), and self-report (QIDS-SR)","journalAbbreviation":"Biological Psychiatry","author":[{"family":"Rush","given":"A. John"},{"family":"Trivedi","given":"Madhukar H"},{"family":"Ibrahim","given":"Hicham M"},{"family":"Carmody","given":"Thomas J"},{"family":"Arnow","given":"Bruce"},{"family":"Klein","given":"Daniel N"},{"family":"Markowitz","given":"John C"},{"family":"Ninan","given":"Philip T"},{"family":"Kornstein","given":"Susan"},{"family":"Manber","given":"Rachel"},{"family":"Thase","given":"Michael E"},{"family":"Kocsis","given":"James H"},{"family":"Keller","given":"Martin B"}],"issued":{"date-parts":[["2003",9,1]]}}}],"schema":"https://github.com/citation-style-language/schema/raw/master/csl-citation.json"} </w:instrText>
      </w:r>
      <w:r w:rsidR="009B481B" w:rsidRPr="0082392C">
        <w:rPr>
          <w:rFonts w:ascii="Times New Roman" w:hAnsi="Times New Roman" w:cs="Times New Roman"/>
          <w:b/>
          <w:bCs/>
          <w:i/>
          <w:iCs/>
          <w:sz w:val="24"/>
          <w:szCs w:val="24"/>
        </w:rPr>
        <w:fldChar w:fldCharType="separate"/>
      </w:r>
      <w:r w:rsidR="009B481B" w:rsidRPr="0082392C">
        <w:rPr>
          <w:rFonts w:ascii="Times New Roman" w:hAnsi="Times New Roman" w:cs="Times New Roman"/>
          <w:sz w:val="24"/>
          <w:szCs w:val="24"/>
        </w:rPr>
        <w:t>[24]</w:t>
      </w:r>
      <w:r w:rsidR="009B481B" w:rsidRPr="0082392C">
        <w:rPr>
          <w:rFonts w:ascii="Times New Roman" w:hAnsi="Times New Roman" w:cs="Times New Roman"/>
          <w:b/>
          <w:bCs/>
          <w:i/>
          <w:iCs/>
          <w:sz w:val="24"/>
          <w:szCs w:val="24"/>
        </w:rPr>
        <w:fldChar w:fldCharType="end"/>
      </w:r>
      <w:r w:rsidR="009B481B" w:rsidRPr="0082392C">
        <w:rPr>
          <w:rFonts w:ascii="Times New Roman" w:hAnsi="Times New Roman" w:cs="Times New Roman"/>
          <w:b/>
          <w:bCs/>
          <w:i/>
          <w:iCs/>
          <w:sz w:val="24"/>
          <w:szCs w:val="24"/>
        </w:rPr>
        <w:t>)</w:t>
      </w:r>
      <w:r w:rsidR="008D4A54" w:rsidRPr="0082392C">
        <w:rPr>
          <w:rFonts w:ascii="Times New Roman" w:hAnsi="Times New Roman" w:cs="Times New Roman"/>
          <w:b/>
          <w:bCs/>
          <w:i/>
          <w:iCs/>
          <w:sz w:val="24"/>
          <w:szCs w:val="24"/>
        </w:rPr>
        <w:t>.</w:t>
      </w:r>
      <w:r w:rsidR="008D4A54" w:rsidRPr="0082392C">
        <w:rPr>
          <w:rFonts w:ascii="Times New Roman" w:hAnsi="Times New Roman" w:cs="Times New Roman"/>
          <w:sz w:val="24"/>
          <w:szCs w:val="24"/>
        </w:rPr>
        <w:t xml:space="preserve"> </w:t>
      </w:r>
      <w:r w:rsidR="007C33B2" w:rsidRPr="0082392C">
        <w:rPr>
          <w:rFonts w:ascii="Times New Roman" w:hAnsi="Times New Roman" w:cs="Times New Roman"/>
          <w:sz w:val="24"/>
          <w:szCs w:val="24"/>
        </w:rPr>
        <w:t xml:space="preserve">The primary outcome will be </w:t>
      </w:r>
      <w:r w:rsidR="000548E9" w:rsidRPr="0082392C">
        <w:rPr>
          <w:rFonts w:ascii="Times New Roman" w:hAnsi="Times New Roman" w:cs="Times New Roman"/>
          <w:sz w:val="24"/>
          <w:szCs w:val="24"/>
        </w:rPr>
        <w:t xml:space="preserve">self-reported depression symptom severity, as </w:t>
      </w:r>
      <w:r w:rsidR="00F617C9" w:rsidRPr="0082392C">
        <w:rPr>
          <w:rFonts w:ascii="Times New Roman" w:hAnsi="Times New Roman" w:cs="Times New Roman"/>
          <w:sz w:val="24"/>
          <w:szCs w:val="24"/>
        </w:rPr>
        <w:t xml:space="preserve">measured </w:t>
      </w:r>
      <w:r w:rsidR="000548E9" w:rsidRPr="0082392C">
        <w:rPr>
          <w:rFonts w:ascii="Times New Roman" w:hAnsi="Times New Roman" w:cs="Times New Roman"/>
          <w:sz w:val="24"/>
          <w:szCs w:val="24"/>
        </w:rPr>
        <w:t xml:space="preserve">by the Quick Inventory for Depression Symptoms – Self Report (QIDS-SR). </w:t>
      </w:r>
      <w:r w:rsidR="00C43106" w:rsidRPr="0082392C">
        <w:rPr>
          <w:rFonts w:ascii="Times New Roman" w:hAnsi="Times New Roman" w:cs="Times New Roman"/>
          <w:sz w:val="24"/>
          <w:szCs w:val="24"/>
        </w:rPr>
        <w:t xml:space="preserve">The QIDS-SR </w:t>
      </w:r>
      <w:r w:rsidR="004D2144" w:rsidRPr="0082392C">
        <w:rPr>
          <w:rFonts w:ascii="Times New Roman" w:hAnsi="Times New Roman" w:cs="Times New Roman"/>
          <w:sz w:val="24"/>
          <w:szCs w:val="24"/>
        </w:rPr>
        <w:t>is a 16-</w:t>
      </w:r>
      <w:r w:rsidR="00C43106" w:rsidRPr="0082392C">
        <w:rPr>
          <w:rFonts w:ascii="Times New Roman" w:hAnsi="Times New Roman" w:cs="Times New Roman"/>
          <w:sz w:val="24"/>
          <w:szCs w:val="24"/>
        </w:rPr>
        <w:t xml:space="preserve">item self-report </w:t>
      </w:r>
      <w:r w:rsidR="00F617C9" w:rsidRPr="0082392C">
        <w:rPr>
          <w:rFonts w:ascii="Times New Roman" w:hAnsi="Times New Roman" w:cs="Times New Roman"/>
          <w:sz w:val="24"/>
          <w:szCs w:val="24"/>
        </w:rPr>
        <w:t xml:space="preserve">assessment </w:t>
      </w:r>
      <w:r w:rsidR="00C43106" w:rsidRPr="0082392C">
        <w:rPr>
          <w:rFonts w:ascii="Times New Roman" w:hAnsi="Times New Roman" w:cs="Times New Roman"/>
          <w:sz w:val="24"/>
          <w:szCs w:val="24"/>
        </w:rPr>
        <w:t xml:space="preserve">of </w:t>
      </w:r>
      <w:r w:rsidR="00F617C9" w:rsidRPr="0082392C">
        <w:rPr>
          <w:rFonts w:ascii="Times New Roman" w:hAnsi="Times New Roman" w:cs="Times New Roman"/>
          <w:sz w:val="24"/>
          <w:szCs w:val="24"/>
        </w:rPr>
        <w:t xml:space="preserve">depression </w:t>
      </w:r>
      <w:r w:rsidR="00C43106" w:rsidRPr="0082392C">
        <w:rPr>
          <w:rFonts w:ascii="Times New Roman" w:hAnsi="Times New Roman" w:cs="Times New Roman"/>
          <w:sz w:val="24"/>
          <w:szCs w:val="24"/>
        </w:rPr>
        <w:t>symptom severity. This brief measure assesses the nine DSM-IV symptom criterion domains for depression and has been shown to be highly reliable, internally consistent</w:t>
      </w:r>
      <w:r w:rsidR="00375836">
        <w:rPr>
          <w:rFonts w:ascii="Times New Roman" w:hAnsi="Times New Roman" w:cs="Times New Roman"/>
          <w:sz w:val="24"/>
          <w:szCs w:val="24"/>
        </w:rPr>
        <w:t>,</w:t>
      </w:r>
      <w:r w:rsidR="00C43106" w:rsidRPr="0082392C">
        <w:rPr>
          <w:rFonts w:ascii="Times New Roman" w:hAnsi="Times New Roman" w:cs="Times New Roman"/>
          <w:sz w:val="24"/>
          <w:szCs w:val="24"/>
        </w:rPr>
        <w:t xml:space="preserve"> and sensitive to </w:t>
      </w:r>
      <w:r w:rsidR="009F0AA8" w:rsidRPr="0082392C">
        <w:rPr>
          <w:rFonts w:ascii="Times New Roman" w:hAnsi="Times New Roman" w:cs="Times New Roman"/>
          <w:sz w:val="24"/>
          <w:szCs w:val="24"/>
        </w:rPr>
        <w:t>change</w:t>
      </w:r>
      <w:r w:rsidR="009F0AA8">
        <w:rPr>
          <w:rFonts w:ascii="Times New Roman" w:hAnsi="Times New Roman" w:cs="Times New Roman"/>
          <w:sz w:val="24"/>
          <w:szCs w:val="24"/>
        </w:rPr>
        <w:t xml:space="preserve">s in </w:t>
      </w:r>
      <w:r w:rsidR="00C43106" w:rsidRPr="0082392C">
        <w:rPr>
          <w:rFonts w:ascii="Times New Roman" w:hAnsi="Times New Roman" w:cs="Times New Roman"/>
          <w:sz w:val="24"/>
          <w:szCs w:val="24"/>
        </w:rPr>
        <w:t xml:space="preserve">symptom </w:t>
      </w:r>
      <w:r w:rsidR="009F0AA8">
        <w:rPr>
          <w:rFonts w:ascii="Times New Roman" w:hAnsi="Times New Roman" w:cs="Times New Roman"/>
          <w:sz w:val="24"/>
          <w:szCs w:val="24"/>
        </w:rPr>
        <w:t xml:space="preserve">severity </w:t>
      </w:r>
      <w:r w:rsidR="009B481B"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X7rr09Ih","properties":{"formattedCitation":"[24,36]","plainCitation":"[24,36]","noteIndex":0},"citationItems":[{"id":2867,"uris":["http://zotero.org/users/610747/items/28563STI"],"uri":["http://zotero.org/users/610747/items/28563STI"],"itemData":{"id":2867,"type":"article-journal","title":"The 16-Item quick inventory of depressive symptomatology (QIDS), clinician rating (QIDS-C), and self-report (QIDS-SR): a psychometric evaluation in patients with chronic major depression","container-title":"Biological Psychiatry","page":"573-583","volume":"54","issue":"5","source":"ScienceDirect","abstract":"The 16-item Quick Inventory of Depressive Symptomatology (QIDS), a new measure of depressive symptom severity derived from the 30-item Inventory of Depressive Symptomatology (IDS), is available in both self-report (QIDS-SR16) and clinician-rated (QIDS-C16) formats. This report evaluates and compares the psychometric properties of the QIDS-SR16 in relation to the IDS-SR30 and the 24-item Hamilton Rating Scale for Depression (HAM-D24) in 596 adult outpatients treated for chronic nonpsychotic, major depressive disorder. Internal consistency was high for the QIDS-SR16 (Cronbach’s α = .86), the IDS-SR30 (Cronbach’s α = .92), and the HAM-D24 (Cronbach’s α = .88). QIDS-SR16 total scores were highly correlated with IDS-SR30 (.96) and HAM-D24 (.86) total scores. Item–total correlations revealed that several similar items were highly correlated with both QIDS-SR16 and IDS-SR30 total scores. Roughly 1.3 times the QIDS-SR16 total score is predictive of the HAM-D17 (17-item version of the HAM-D) total score. The QIDS-SR16 was as sensitive to symptom change as the IDS-SR30 and HAM-D24, indicating high concurrent validity for all three scales. The QIDS-SR16 has highly acceptable psychometric properties, which supports the usefulness of this brief rating of depressive symptom severity in both clinical and research settings.","DOI":"10.1016/S0006-3223(02)01866-8","ISSN":"0006-3223","shortTitle":"The 16-Item quick inventory of depressive symptomatology (QIDS), clinician rating (QIDS-C), and self-report (QIDS-SR)","journalAbbreviation":"Biological Psychiatry","author":[{"family":"Rush","given":"A. John"},{"family":"Trivedi","given":"Madhukar H"},{"family":"Ibrahim","given":"Hicham M"},{"family":"Carmody","given":"Thomas J"},{"family":"Arnow","given":"Bruce"},{"family":"Klein","given":"Daniel N"},{"family":"Markowitz","given":"John C"},{"family":"Ninan","given":"Philip T"},{"family":"Kornstein","given":"Susan"},{"family":"Manber","given":"Rachel"},{"family":"Thase","given":"Michael E"},{"family":"Kocsis","given":"James H"},{"family":"Keller","given":"Martin B"}],"issued":{"date-parts":[["2003",9,1]]}}},{"id":2864,"uris":["http://zotero.org/users/610747/items/3QIQP6Z8"],"uri":["http://zotero.org/users/610747/items/3QIQP6Z8"],"itemData":{"id":2864,"type":"article-journal","title":"The Inventory of Depressive Symptomatology, Clinician Rating (IDS-C) and Self-Report (IDS-SR), and the Quick Inventory of Depressive Symptomatology, Clinician Rating (QIDS-C) and Self-Report (QIDS-SR) in public sector patients with mood disorders: a psychometric evaluation","container-title":"Psychological Medicine","page":"73-82","volume":"34","issue":"1","source":"Cambridge Core","abstract":"Background. The present study provides additional data on the psychometric properties of the 30-item Inventory of Depressive Symptomatology (IDS) and of the recently developed Quick Inventory of Depressive Symptomatology (QIDS), a brief 16-item symptom severity rating scale that was derived from the longer form. Both the IDS and QIDS are available in matched clinician-rated (IDS-C30; QIDS-C16) and self-report (IDS-SR30; QIDS-SR16) formats.Method. The patient samples included 544 out-patients with major depressive disorder (MDD) and 402 out-patients with bipolar disorder (BD) drawn from 19 regionally and ethnicically diverse clinics as part of the Texas Medication Algorithm Project (TMAP). Psychometric analyses including sensitivity to change with treatment were conducted.Results. Internal consistencies (Cronbach's alpha) ranged from 0·81 to 0·94 for all four scales (QIDS-C16, QIDS-SR16, IDS-C30 and IDS-SR30) in both MDD and BD patients. Sad mood, involvement, energy, concentration and self-outlook had the highest item-total correlations among patients with MDD and BD across all four scales. QIDS-SR16 and IDS-SR30 total scores were highly correlated among patients with MDD at exit (c=0·83). QIDS-C16 and IDS-C30 total scores were also highly correlated among patients with MDD (c=0·82) and patients with BD (c=0·81). The IDS-SR30, IDS-C30, QIDS-SR16, and QIDS-C16 were equivalently sensitive to symptom change, indicating high concurrent validity for all four scales. High concurrent validity was also documented based on the SF-12 Mental Health Summary score for the population divided in quintiles based on their IDS or QIDS score.Conclusion. The QIDS-SR16 and QIDS-C16, as well as the longer 30-item versions, have highly acceptable psychometric properties and are treatment sensitive measures of symptom severity in depression.","DOI":"10.1017/S0033291703001107","ISSN":"1469-8978, 0033-2917","shortTitle":"The Inventory of Depressive Symptomatology, Clinician Rating (IDS-C) and Self-Report (IDS-SR), and the Quick Inventory of Depressive Symptomatology, Clinician Rating (QIDS-C) and Self-Report (QIDS-SR) in public sector patients with mood disorders","author":[{"family":"Trivedi","given":"M. H."},{"family":"Rush","given":"A. J."},{"family":"Ibrahim","given":"H. M."},{"family":"Carmody","given":"T. J."},{"family":"Biggs","given":"M. M."},{"family":"Suppes","given":"T."},{"family":"Crismon","given":"M. L."},{"family":"Shores-Wilson","given":"K."},{"family":"Toprac","given":"M. G."},{"family":"Dennehy","given":"E. B."},{"family":"Witte","given":"B."},{"family":"Kashner","given":"T. M."}],"issued":{"date-parts":[["2004",1]]}}}],"schema":"https://github.com/citation-style-language/schema/raw/master/csl-citation.json"} </w:instrText>
      </w:r>
      <w:r w:rsidR="009B481B"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[24,36]</w:t>
      </w:r>
      <w:r w:rsidR="009B481B" w:rsidRPr="0082392C">
        <w:rPr>
          <w:rFonts w:ascii="Times New Roman" w:hAnsi="Times New Roman" w:cs="Times New Roman"/>
          <w:sz w:val="24"/>
          <w:szCs w:val="24"/>
        </w:rPr>
        <w:fldChar w:fldCharType="end"/>
      </w:r>
      <w:r w:rsidR="00C43106" w:rsidRPr="0082392C">
        <w:rPr>
          <w:rFonts w:ascii="Times New Roman" w:hAnsi="Times New Roman" w:cs="Times New Roman"/>
          <w:sz w:val="24"/>
          <w:szCs w:val="24"/>
        </w:rPr>
        <w:t xml:space="preserve">. </w:t>
      </w:r>
      <w:r w:rsidR="000548E9" w:rsidRPr="0082392C">
        <w:rPr>
          <w:rFonts w:ascii="Times New Roman" w:hAnsi="Times New Roman" w:cs="Times New Roman"/>
          <w:sz w:val="24"/>
          <w:szCs w:val="24"/>
        </w:rPr>
        <w:t xml:space="preserve">The QIDS-SR will be administered on a weekly basis, at every in-lab assessment visit. </w:t>
      </w:r>
      <w:r w:rsidR="004534AC" w:rsidRPr="0082392C">
        <w:rPr>
          <w:rFonts w:ascii="Times New Roman" w:hAnsi="Times New Roman" w:cs="Times New Roman"/>
          <w:sz w:val="24"/>
          <w:szCs w:val="24"/>
        </w:rPr>
        <w:t xml:space="preserve">We will examine the change in QIDS-SR from baseline to end of Week 4 as our primary outcome. </w:t>
      </w:r>
    </w:p>
    <w:p w14:paraId="54C7BA37" w14:textId="3AC1F61F" w:rsidR="008D4A54" w:rsidRPr="0082392C" w:rsidRDefault="009C181B" w:rsidP="003D45D5">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sz w:val="24"/>
          <w:szCs w:val="24"/>
        </w:rPr>
        <w:t xml:space="preserve">Secondary </w:t>
      </w:r>
      <w:r w:rsidR="00735A93" w:rsidRPr="0082392C">
        <w:rPr>
          <w:rFonts w:ascii="Times New Roman" w:hAnsi="Times New Roman" w:cs="Times New Roman"/>
          <w:b/>
          <w:bCs/>
          <w:sz w:val="24"/>
          <w:szCs w:val="24"/>
        </w:rPr>
        <w:t xml:space="preserve">symptom </w:t>
      </w:r>
      <w:r w:rsidRPr="0082392C">
        <w:rPr>
          <w:rFonts w:ascii="Times New Roman" w:hAnsi="Times New Roman" w:cs="Times New Roman"/>
          <w:b/>
          <w:bCs/>
          <w:sz w:val="24"/>
          <w:szCs w:val="24"/>
        </w:rPr>
        <w:t>outcomes</w:t>
      </w:r>
      <w:r w:rsidR="00D81197" w:rsidRPr="0082392C">
        <w:rPr>
          <w:rFonts w:ascii="Times New Roman" w:hAnsi="Times New Roman" w:cs="Times New Roman"/>
          <w:sz w:val="24"/>
          <w:szCs w:val="24"/>
        </w:rPr>
        <w:t xml:space="preserve"> </w:t>
      </w:r>
    </w:p>
    <w:p w14:paraId="0D3FB79C" w14:textId="77777777" w:rsidR="009C181B" w:rsidRPr="0082392C" w:rsidRDefault="00D81197" w:rsidP="003D45D5">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We will utilize two additional symptom severity measures as secondary outcomes, one clinician-administered and one self-report. </w:t>
      </w:r>
    </w:p>
    <w:p w14:paraId="6073972A" w14:textId="5AE7E941" w:rsidR="00441460" w:rsidRPr="0082392C" w:rsidRDefault="00441460" w:rsidP="003D45D5">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i/>
          <w:iCs/>
          <w:sz w:val="24"/>
          <w:szCs w:val="24"/>
        </w:rPr>
        <w:t>Hamilton Depression Rating Scale – 17 item version (HDRS-17</w:t>
      </w:r>
      <w:r w:rsidR="0080775F" w:rsidRPr="0082392C">
        <w:rPr>
          <w:rFonts w:ascii="Times New Roman" w:hAnsi="Times New Roman" w:cs="Times New Roman"/>
          <w:b/>
          <w:bCs/>
          <w:i/>
          <w:iCs/>
          <w:sz w:val="24"/>
          <w:szCs w:val="24"/>
        </w:rPr>
        <w:t xml:space="preserve">; </w:t>
      </w:r>
      <w:r w:rsidR="009B481B" w:rsidRPr="0082392C">
        <w:rPr>
          <w:rFonts w:ascii="Times New Roman" w:hAnsi="Times New Roman" w:cs="Times New Roman"/>
          <w:b/>
          <w:bCs/>
          <w:i/>
          <w:iCs/>
          <w:sz w:val="24"/>
          <w:szCs w:val="24"/>
        </w:rPr>
        <w:fldChar w:fldCharType="begin"/>
      </w:r>
      <w:r w:rsidR="00A71C4E">
        <w:rPr>
          <w:rFonts w:ascii="Times New Roman" w:hAnsi="Times New Roman" w:cs="Times New Roman"/>
          <w:b/>
          <w:bCs/>
          <w:i/>
          <w:iCs/>
          <w:sz w:val="24"/>
          <w:szCs w:val="24"/>
        </w:rPr>
        <w:instrText xml:space="preserve"> ADDIN ZOTERO_ITEM CSL_CITATION {"citationID":"DNsgoo6z","properties":{"formattedCitation":"[37]","plainCitation":"[37]","noteIndex":0},"citationItems":[{"id":2909,"uris":["http://zotero.org/users/610747/items/T2AFIPBD"],"uri":["http://zotero.org/users/610747/items/T2AFIPBD"],"itemData":{"id":2909,"type":"article-journal","title":"A RATING SCALE FOR DEPRESSION","container-title":"Journal of Neurology, Neurosurgery, and Psychiatry","page":"56-62","volume":"23","issue":"1","source":"PubMed Central","ISSN":"0022-3050","note":"PMID: 14399272\nPMCID: PMC495331","journalAbbreviation":"J Neurol Neurosurg Psychiatry","author":[{"family":"Hamilton","given":"Max"}],"issued":{"date-parts":[["1960",2]]}}}],"schema":"https://github.com/citation-style-language/schema/raw/master/csl-citation.json"} </w:instrText>
      </w:r>
      <w:r w:rsidR="009B481B" w:rsidRPr="0082392C">
        <w:rPr>
          <w:rFonts w:ascii="Times New Roman" w:hAnsi="Times New Roman" w:cs="Times New Roman"/>
          <w:b/>
          <w:bCs/>
          <w:i/>
          <w:iCs/>
          <w:sz w:val="24"/>
          <w:szCs w:val="24"/>
        </w:rPr>
        <w:fldChar w:fldCharType="separate"/>
      </w:r>
      <w:r w:rsidR="00A71C4E" w:rsidRPr="00A71C4E">
        <w:rPr>
          <w:rFonts w:ascii="Times New Roman" w:hAnsi="Times New Roman" w:cs="Times New Roman"/>
          <w:sz w:val="24"/>
        </w:rPr>
        <w:t>[37]</w:t>
      </w:r>
      <w:r w:rsidR="009B481B" w:rsidRPr="0082392C">
        <w:rPr>
          <w:rFonts w:ascii="Times New Roman" w:hAnsi="Times New Roman" w:cs="Times New Roman"/>
          <w:b/>
          <w:bCs/>
          <w:i/>
          <w:iCs/>
          <w:sz w:val="24"/>
          <w:szCs w:val="24"/>
        </w:rPr>
        <w:fldChar w:fldCharType="end"/>
      </w:r>
      <w:r w:rsidRPr="0082392C">
        <w:rPr>
          <w:rFonts w:ascii="Times New Roman" w:hAnsi="Times New Roman" w:cs="Times New Roman"/>
          <w:b/>
          <w:bCs/>
          <w:i/>
          <w:iCs/>
          <w:sz w:val="24"/>
          <w:szCs w:val="24"/>
        </w:rPr>
        <w:t>).</w:t>
      </w:r>
      <w:r w:rsidRPr="0082392C">
        <w:rPr>
          <w:rFonts w:ascii="Times New Roman" w:hAnsi="Times New Roman" w:cs="Times New Roman"/>
          <w:sz w:val="24"/>
          <w:szCs w:val="24"/>
        </w:rPr>
        <w:t xml:space="preserve"> </w:t>
      </w:r>
      <w:r w:rsidR="00B96DDA" w:rsidRPr="0082392C">
        <w:rPr>
          <w:rFonts w:ascii="Times New Roman" w:hAnsi="Times New Roman" w:cs="Times New Roman"/>
          <w:sz w:val="24"/>
          <w:szCs w:val="24"/>
        </w:rPr>
        <w:t xml:space="preserve">This 17-item clinician-administered interview is designed to assess the severity of depressive symptoms. </w:t>
      </w:r>
      <w:r w:rsidR="00D31E89" w:rsidRPr="0082392C">
        <w:rPr>
          <w:rFonts w:ascii="Times New Roman" w:hAnsi="Times New Roman" w:cs="Times New Roman"/>
          <w:sz w:val="24"/>
          <w:szCs w:val="24"/>
        </w:rPr>
        <w:t>The HDRS-17 has demonstrated acceptable reliability and validity</w:t>
      </w:r>
      <w:r w:rsidR="00F6131E">
        <w:rPr>
          <w:rFonts w:ascii="Times New Roman" w:hAnsi="Times New Roman" w:cs="Times New Roman"/>
          <w:sz w:val="24"/>
          <w:szCs w:val="24"/>
        </w:rPr>
        <w:t xml:space="preserve"> </w:t>
      </w:r>
      <w:r w:rsidR="009B481B"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RwbtdNIi","properties":{"formattedCitation":"[37,38]","plainCitation":"[37,38]","noteIndex":0},"citationItems":[{"id":2909,"uris":["http://zotero.org/users/610747/items/T2AFIPBD"],"uri":["http://zotero.org/users/610747/items/T2AFIPBD"],"itemData":{"id":2909,"type":"article-journal","title":"A RATING SCALE FOR DEPRESSION","container-title":"Journal of Neurology, Neurosurgery, and Psychiatry","page":"56-62","volume":"23","issue":"1","source":"PubMed Central","ISSN":"0022-3050","note":"PMID: 14399272\nPMCID: PMC495331","journalAbbreviation":"J Neurol Neurosurg Psychiatry","author":[{"family":"Hamilton","given":"Max"}],"issued":{"date-parts":[["1960",2]]}}},{"id":2941,"uris":["http://zotero.org/users/610747/items/J395I6ZF"],"uri":["http://zotero.org/users/610747/items/J395I6ZF"],"itemData":{"id":2941,"type":"article-journal","title":"Reliability of the Hamilton Rating Scale for Depression: A meta-analysis over a period of 49years","container-title":"Psychiatry Research","page":"1-9","volume":"189","issue":"1","source":"ScienceDirect","abstract":"The aim of this study was to provide a comprehensive meta-analytic review of the reliability of the Hamilton Rating Scale for Depression (HRSD) for the period 1960–2008, taking into consideration all three types of reliability: internal consistency, inter-rater, and test–retest reliability. This is the first such meta-analytic study of a clinician-administered psychiatric scale. A thorough literature search was conducted using MEDLINE and PsycINFO. The total number of collected articles was 5548, of which 409 reported one or more reliability coefficients. The effect size was obtained by the z-transformation of reliability coefficients. The meta-analysis was performed separately for internal consistency, inter-rater and test–retest reliability. A pooled mean for alpha coefficient in random effects model was 0.789 (95%CI 0.766–0.810). The meta-regression analysis revealed that higher alpha coefficients were associated with higher variability of the HRSD total scores. With regard to inter-rater reliability, pooled means in random effects model were 0.937 (95%CI 0.914–0.954) for the intraclass correlation coefficient, 0.81 (95%CI 0.72–0.88) for the kappa coefficient, 0.94 (95%CI 0.90–0.97) for the Pearson correlation coefficient, and 0.91 (95%CI 0.78–0.96) for the Spearman rank correlation coefficient. A meta-regression analysis showed positive association between inter-rater reliability and publication year. Test–retest reliability of HRSD ranged between 0.65 and 0.98 and generally decreased with extending the interval between two measurements (Spearman r between the duration of interval and test–retest reliability figures=–0.74). Results suggest that HRSD provides a reliable assessment of depression. Figures indicate good overall levels of internal consistency, inter-rater and test–retest reliability, but some HRSD items (e.g., “loss of insight”) do not appear to possess a satisfactory reliability.","DOI":"10.1016/j.psychres.2010.12.007","ISSN":"0165-1781","shortTitle":"Reliability of the Hamilton Rating Scale for Depression","journalAbbreviation":"Psychiatry Research","author":[{"family":"Trajković","given":"Goran"},{"family":"Starčević","given":"Vladan"},{"family":"Latas","given":"Milan"},{"family":"Leštarević","given":"Miomir"},{"family":"Ille","given":"Tanja"},{"family":"Bukumirić","given":"Zoran"},{"family":"Marinković","given":"Jelena"}],"issued":{"date-parts":[["2011",8,30]]}}}],"schema":"https://github.com/citation-style-language/schema/raw/master/csl-citation.json"} </w:instrText>
      </w:r>
      <w:r w:rsidR="009B481B"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[37,38]</w:t>
      </w:r>
      <w:r w:rsidR="009B481B" w:rsidRPr="0082392C">
        <w:rPr>
          <w:rFonts w:ascii="Times New Roman" w:hAnsi="Times New Roman" w:cs="Times New Roman"/>
          <w:sz w:val="24"/>
          <w:szCs w:val="24"/>
        </w:rPr>
        <w:fldChar w:fldCharType="end"/>
      </w:r>
      <w:r w:rsidR="00D31E89" w:rsidRPr="0082392C">
        <w:rPr>
          <w:rFonts w:ascii="Times New Roman" w:hAnsi="Times New Roman" w:cs="Times New Roman"/>
          <w:sz w:val="24"/>
          <w:szCs w:val="24"/>
        </w:rPr>
        <w:t xml:space="preserve">. </w:t>
      </w:r>
      <w:r w:rsidR="00392D0A" w:rsidRPr="0082392C">
        <w:rPr>
          <w:rFonts w:ascii="Times New Roman" w:hAnsi="Times New Roman" w:cs="Times New Roman"/>
          <w:sz w:val="24"/>
          <w:szCs w:val="24"/>
        </w:rPr>
        <w:t>The HDRS-17 will be administered on a weekly basis, at every in-lab assessment. The interview will be administered by trained study staff</w:t>
      </w:r>
      <w:r w:rsidR="00C0169C" w:rsidRPr="0082392C">
        <w:rPr>
          <w:rFonts w:ascii="Times New Roman" w:hAnsi="Times New Roman" w:cs="Times New Roman"/>
          <w:sz w:val="24"/>
          <w:szCs w:val="24"/>
        </w:rPr>
        <w:t>. Interviews will be audio-</w:t>
      </w:r>
      <w:r w:rsidR="00392D0A" w:rsidRPr="0082392C">
        <w:rPr>
          <w:rFonts w:ascii="Times New Roman" w:hAnsi="Times New Roman" w:cs="Times New Roman"/>
          <w:sz w:val="24"/>
          <w:szCs w:val="24"/>
        </w:rPr>
        <w:t xml:space="preserve">recorded with participant permission and </w:t>
      </w:r>
      <w:r w:rsidR="00F16815" w:rsidRPr="0082392C">
        <w:rPr>
          <w:rFonts w:ascii="Times New Roman" w:hAnsi="Times New Roman" w:cs="Times New Roman"/>
          <w:sz w:val="24"/>
          <w:szCs w:val="24"/>
        </w:rPr>
        <w:t xml:space="preserve">a </w:t>
      </w:r>
      <w:r w:rsidR="00F617C9" w:rsidRPr="0082392C">
        <w:rPr>
          <w:rFonts w:ascii="Times New Roman" w:hAnsi="Times New Roman" w:cs="Times New Roman"/>
          <w:sz w:val="24"/>
          <w:szCs w:val="24"/>
        </w:rPr>
        <w:t xml:space="preserve">licensed </w:t>
      </w:r>
      <w:r w:rsidR="00F16815" w:rsidRPr="0082392C">
        <w:rPr>
          <w:rFonts w:ascii="Times New Roman" w:hAnsi="Times New Roman" w:cs="Times New Roman"/>
          <w:sz w:val="24"/>
          <w:szCs w:val="24"/>
        </w:rPr>
        <w:t xml:space="preserve">research fellow in clinical psychology will lead weekly supervision on the administration and scoring of the </w:t>
      </w:r>
      <w:r w:rsidR="00CA6E5F" w:rsidRPr="0082392C">
        <w:rPr>
          <w:rFonts w:ascii="Times New Roman" w:hAnsi="Times New Roman" w:cs="Times New Roman"/>
          <w:sz w:val="24"/>
          <w:szCs w:val="24"/>
        </w:rPr>
        <w:t xml:space="preserve">HDRS-17. Interviewers will also complete weekly </w:t>
      </w:r>
      <w:r w:rsidR="00F617C9" w:rsidRPr="0082392C">
        <w:rPr>
          <w:rFonts w:ascii="Times New Roman" w:hAnsi="Times New Roman" w:cs="Times New Roman"/>
          <w:sz w:val="24"/>
          <w:szCs w:val="24"/>
        </w:rPr>
        <w:t xml:space="preserve">fidelity </w:t>
      </w:r>
      <w:r w:rsidR="00CA6E5F" w:rsidRPr="0082392C">
        <w:rPr>
          <w:rFonts w:ascii="Times New Roman" w:hAnsi="Times New Roman" w:cs="Times New Roman"/>
          <w:sz w:val="24"/>
          <w:szCs w:val="24"/>
        </w:rPr>
        <w:lastRenderedPageBreak/>
        <w:t xml:space="preserve">ratings </w:t>
      </w:r>
      <w:r w:rsidR="00076319" w:rsidRPr="0082392C">
        <w:rPr>
          <w:rFonts w:ascii="Times New Roman" w:hAnsi="Times New Roman" w:cs="Times New Roman"/>
          <w:sz w:val="24"/>
          <w:szCs w:val="24"/>
        </w:rPr>
        <w:t>of interview</w:t>
      </w:r>
      <w:r w:rsidR="00F617C9" w:rsidRPr="0082392C">
        <w:rPr>
          <w:rFonts w:ascii="Times New Roman" w:hAnsi="Times New Roman" w:cs="Times New Roman"/>
          <w:sz w:val="24"/>
          <w:szCs w:val="24"/>
        </w:rPr>
        <w:t>s</w:t>
      </w:r>
      <w:r w:rsidR="00076319" w:rsidRPr="0082392C">
        <w:rPr>
          <w:rFonts w:ascii="Times New Roman" w:hAnsi="Times New Roman" w:cs="Times New Roman"/>
          <w:sz w:val="24"/>
          <w:szCs w:val="24"/>
        </w:rPr>
        <w:t xml:space="preserve"> </w:t>
      </w:r>
      <w:r w:rsidR="00CA6E5F" w:rsidRPr="0082392C">
        <w:rPr>
          <w:rFonts w:ascii="Times New Roman" w:hAnsi="Times New Roman" w:cs="Times New Roman"/>
          <w:sz w:val="24"/>
          <w:szCs w:val="24"/>
        </w:rPr>
        <w:t>to track scoring reliability across the team</w:t>
      </w:r>
      <w:r w:rsidR="00700DEC" w:rsidRPr="0082392C">
        <w:rPr>
          <w:rFonts w:ascii="Times New Roman" w:hAnsi="Times New Roman" w:cs="Times New Roman"/>
          <w:sz w:val="24"/>
          <w:szCs w:val="24"/>
        </w:rPr>
        <w:t xml:space="preserve">. </w:t>
      </w:r>
      <w:r w:rsidR="00D537DE" w:rsidRPr="0082392C">
        <w:rPr>
          <w:rFonts w:ascii="Times New Roman" w:hAnsi="Times New Roman" w:cs="Times New Roman"/>
          <w:sz w:val="24"/>
          <w:szCs w:val="24"/>
        </w:rPr>
        <w:t xml:space="preserve">The </w:t>
      </w:r>
      <w:r w:rsidR="00F617C9" w:rsidRPr="0082392C">
        <w:rPr>
          <w:rFonts w:ascii="Times New Roman" w:hAnsi="Times New Roman" w:cs="Times New Roman"/>
          <w:sz w:val="24"/>
          <w:szCs w:val="24"/>
        </w:rPr>
        <w:t xml:space="preserve">research fellow’s </w:t>
      </w:r>
      <w:r w:rsidR="00D537DE" w:rsidRPr="0082392C">
        <w:rPr>
          <w:rFonts w:ascii="Times New Roman" w:hAnsi="Times New Roman" w:cs="Times New Roman"/>
          <w:sz w:val="24"/>
          <w:szCs w:val="24"/>
        </w:rPr>
        <w:t>ratings will serve as a gold standard and reliability</w:t>
      </w:r>
      <w:r w:rsidR="009336B7" w:rsidRPr="0082392C">
        <w:rPr>
          <w:rFonts w:ascii="Times New Roman" w:hAnsi="Times New Roman" w:cs="Times New Roman"/>
          <w:sz w:val="24"/>
          <w:szCs w:val="24"/>
        </w:rPr>
        <w:t xml:space="preserve"> will be examined week to week, with any significant deviations in scoring (i.e., more than a 1</w:t>
      </w:r>
      <w:r w:rsidR="00F617C9" w:rsidRPr="0082392C">
        <w:rPr>
          <w:rFonts w:ascii="Times New Roman" w:hAnsi="Times New Roman" w:cs="Times New Roman"/>
          <w:sz w:val="24"/>
          <w:szCs w:val="24"/>
        </w:rPr>
        <w:t xml:space="preserve"> </w:t>
      </w:r>
      <w:r w:rsidR="009336B7" w:rsidRPr="0082392C">
        <w:rPr>
          <w:rFonts w:ascii="Times New Roman" w:hAnsi="Times New Roman" w:cs="Times New Roman"/>
          <w:sz w:val="24"/>
          <w:szCs w:val="24"/>
        </w:rPr>
        <w:t xml:space="preserve">point difference form the gold standard) discussed together during supervision. </w:t>
      </w:r>
      <w:r w:rsidR="00B127C9" w:rsidRPr="0082392C">
        <w:rPr>
          <w:rFonts w:ascii="Times New Roman" w:hAnsi="Times New Roman" w:cs="Times New Roman"/>
          <w:sz w:val="24"/>
          <w:szCs w:val="24"/>
        </w:rPr>
        <w:t>While all clinical staff will conduct baseline H</w:t>
      </w:r>
      <w:r w:rsidR="004C26BB" w:rsidRPr="0082392C">
        <w:rPr>
          <w:rFonts w:ascii="Times New Roman" w:hAnsi="Times New Roman" w:cs="Times New Roman"/>
          <w:sz w:val="24"/>
          <w:szCs w:val="24"/>
        </w:rPr>
        <w:t>RSD</w:t>
      </w:r>
      <w:r w:rsidR="00B127C9" w:rsidRPr="0082392C">
        <w:rPr>
          <w:rFonts w:ascii="Times New Roman" w:hAnsi="Times New Roman" w:cs="Times New Roman"/>
          <w:sz w:val="24"/>
          <w:szCs w:val="24"/>
        </w:rPr>
        <w:t xml:space="preserve">-17 interviews, only clinical </w:t>
      </w:r>
      <w:r w:rsidR="00414DA3" w:rsidRPr="0082392C">
        <w:rPr>
          <w:rFonts w:ascii="Times New Roman" w:hAnsi="Times New Roman" w:cs="Times New Roman"/>
          <w:sz w:val="24"/>
          <w:szCs w:val="24"/>
        </w:rPr>
        <w:t xml:space="preserve">staff </w:t>
      </w:r>
      <w:r w:rsidR="00B127C9" w:rsidRPr="0082392C">
        <w:rPr>
          <w:rFonts w:ascii="Times New Roman" w:hAnsi="Times New Roman" w:cs="Times New Roman"/>
          <w:sz w:val="24"/>
          <w:szCs w:val="24"/>
        </w:rPr>
        <w:t xml:space="preserve">specifically designated for post-baseline assessments (i.e., not the study coordinator) will conduct </w:t>
      </w:r>
      <w:r w:rsidR="00414DA3" w:rsidRPr="0082392C">
        <w:rPr>
          <w:rFonts w:ascii="Times New Roman" w:hAnsi="Times New Roman" w:cs="Times New Roman"/>
          <w:sz w:val="24"/>
          <w:szCs w:val="24"/>
        </w:rPr>
        <w:t xml:space="preserve">subsequent </w:t>
      </w:r>
      <w:r w:rsidR="00B127C9" w:rsidRPr="0082392C">
        <w:rPr>
          <w:rFonts w:ascii="Times New Roman" w:hAnsi="Times New Roman" w:cs="Times New Roman"/>
          <w:sz w:val="24"/>
          <w:szCs w:val="24"/>
        </w:rPr>
        <w:t>interviews</w:t>
      </w:r>
      <w:r w:rsidR="00E0559A" w:rsidRPr="0082392C">
        <w:rPr>
          <w:rFonts w:ascii="Times New Roman" w:hAnsi="Times New Roman" w:cs="Times New Roman"/>
          <w:sz w:val="24"/>
          <w:szCs w:val="24"/>
        </w:rPr>
        <w:t xml:space="preserve"> to ensure </w:t>
      </w:r>
      <w:r w:rsidR="00CB67CB" w:rsidRPr="0082392C">
        <w:rPr>
          <w:rFonts w:ascii="Times New Roman" w:hAnsi="Times New Roman" w:cs="Times New Roman"/>
          <w:sz w:val="24"/>
          <w:szCs w:val="24"/>
        </w:rPr>
        <w:t xml:space="preserve">assessor </w:t>
      </w:r>
      <w:r w:rsidR="00E0559A" w:rsidRPr="0082392C">
        <w:rPr>
          <w:rFonts w:ascii="Times New Roman" w:hAnsi="Times New Roman" w:cs="Times New Roman"/>
          <w:sz w:val="24"/>
          <w:szCs w:val="24"/>
        </w:rPr>
        <w:t>blinding across all time</w:t>
      </w:r>
      <w:r w:rsidR="00BE3081" w:rsidRPr="0082392C">
        <w:rPr>
          <w:rFonts w:ascii="Times New Roman" w:hAnsi="Times New Roman" w:cs="Times New Roman"/>
          <w:sz w:val="24"/>
          <w:szCs w:val="24"/>
        </w:rPr>
        <w:t xml:space="preserve"> </w:t>
      </w:r>
      <w:r w:rsidR="00E0559A" w:rsidRPr="0082392C">
        <w:rPr>
          <w:rFonts w:ascii="Times New Roman" w:hAnsi="Times New Roman" w:cs="Times New Roman"/>
          <w:sz w:val="24"/>
          <w:szCs w:val="24"/>
        </w:rPr>
        <w:t>points</w:t>
      </w:r>
      <w:r w:rsidR="00B127C9" w:rsidRPr="0082392C">
        <w:rPr>
          <w:rFonts w:ascii="Times New Roman" w:hAnsi="Times New Roman" w:cs="Times New Roman"/>
          <w:sz w:val="24"/>
          <w:szCs w:val="24"/>
        </w:rPr>
        <w:t>.</w:t>
      </w:r>
    </w:p>
    <w:p w14:paraId="4D7B08A3" w14:textId="1DCAF2DB" w:rsidR="005C4FC9" w:rsidRPr="0082392C" w:rsidRDefault="005C4FC9" w:rsidP="003D45D5">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i/>
          <w:iCs/>
          <w:sz w:val="24"/>
          <w:szCs w:val="24"/>
        </w:rPr>
        <w:t>Mood and Anxiety Symptoms Questionnaire-Short Form (MASQ-SF</w:t>
      </w:r>
      <w:r w:rsidR="0080775F" w:rsidRPr="0082392C">
        <w:rPr>
          <w:rFonts w:ascii="Times New Roman" w:hAnsi="Times New Roman" w:cs="Times New Roman"/>
          <w:b/>
          <w:bCs/>
          <w:i/>
          <w:iCs/>
          <w:sz w:val="24"/>
          <w:szCs w:val="24"/>
        </w:rPr>
        <w:t xml:space="preserve">; </w:t>
      </w:r>
      <w:r w:rsidR="009B481B" w:rsidRPr="0082392C">
        <w:rPr>
          <w:rFonts w:ascii="Times New Roman" w:hAnsi="Times New Roman" w:cs="Times New Roman"/>
          <w:b/>
          <w:bCs/>
          <w:i/>
          <w:iCs/>
          <w:sz w:val="24"/>
          <w:szCs w:val="24"/>
        </w:rPr>
        <w:fldChar w:fldCharType="begin"/>
      </w:r>
      <w:r w:rsidR="00A71C4E">
        <w:rPr>
          <w:rFonts w:ascii="Times New Roman" w:hAnsi="Times New Roman" w:cs="Times New Roman"/>
          <w:b/>
          <w:bCs/>
          <w:i/>
          <w:iCs/>
          <w:sz w:val="24"/>
          <w:szCs w:val="24"/>
        </w:rPr>
        <w:instrText xml:space="preserve"> ADDIN ZOTERO_ITEM CSL_CITATION {"citationID":"V4DZXibe","properties":{"formattedCitation":"[39]","plainCitation":"[39]","noteIndex":0},"citationItems":[{"id":409,"uris":["http://zotero.org/users/610747/items/BJT65U2C"],"uri":["http://zotero.org/users/610747/items/BJT65U2C"],"itemData":{"id":409,"type":"article-journal","title":"Testing a tripartite model: I. Evaluating the convergent and discriminant validity of anxiety and depression symptom scales","container-title":"Journal of Abnormal Psychology","page":"3-14","volume":"104","issue":"1","source":"APA PsycNET","abstract":"L. 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each.","DOI":"10.1037/0021-843X.104.1.3","ISSN":"1939-1846(Electronic);0021-843X(Print)","shortTitle":"Testing a tripartite model","author":[{"family":"Watson","given":"David"},{"family":"Weber","given":"Kris"},{"family":"Assenheimer","given":"Jana Smith"},{"family":"Clark","given":"Lee Anna"},{"family":"Strauss","given":"Milton E."},{"family":"McCormick","given":"Richard A."}],"issued":{"date-parts":[["1995"]]}}}],"schema":"https://github.com/citation-style-language/schema/raw/master/csl-citation.json"} </w:instrText>
      </w:r>
      <w:r w:rsidR="009B481B" w:rsidRPr="0082392C">
        <w:rPr>
          <w:rFonts w:ascii="Times New Roman" w:hAnsi="Times New Roman" w:cs="Times New Roman"/>
          <w:b/>
          <w:bCs/>
          <w:i/>
          <w:iCs/>
          <w:sz w:val="24"/>
          <w:szCs w:val="24"/>
        </w:rPr>
        <w:fldChar w:fldCharType="separate"/>
      </w:r>
      <w:r w:rsidR="00A71C4E" w:rsidRPr="00A71C4E">
        <w:rPr>
          <w:rFonts w:ascii="Times New Roman" w:hAnsi="Times New Roman" w:cs="Times New Roman"/>
          <w:sz w:val="24"/>
        </w:rPr>
        <w:t>[39]</w:t>
      </w:r>
      <w:r w:rsidR="009B481B" w:rsidRPr="0082392C">
        <w:rPr>
          <w:rFonts w:ascii="Times New Roman" w:hAnsi="Times New Roman" w:cs="Times New Roman"/>
          <w:b/>
          <w:bCs/>
          <w:i/>
          <w:iCs/>
          <w:sz w:val="24"/>
          <w:szCs w:val="24"/>
        </w:rPr>
        <w:fldChar w:fldCharType="end"/>
      </w:r>
      <w:r w:rsidRPr="0082392C">
        <w:rPr>
          <w:rFonts w:ascii="Times New Roman" w:hAnsi="Times New Roman" w:cs="Times New Roman"/>
          <w:b/>
          <w:bCs/>
          <w:i/>
          <w:iCs/>
          <w:sz w:val="24"/>
          <w:szCs w:val="24"/>
        </w:rPr>
        <w:t>)</w:t>
      </w:r>
      <w:r w:rsidRPr="0082392C">
        <w:rPr>
          <w:rFonts w:ascii="Times New Roman" w:hAnsi="Times New Roman" w:cs="Times New Roman"/>
          <w:sz w:val="24"/>
          <w:szCs w:val="24"/>
        </w:rPr>
        <w:t xml:space="preserve">. </w:t>
      </w:r>
      <w:r w:rsidR="00C44F37" w:rsidRPr="0082392C">
        <w:rPr>
          <w:rFonts w:ascii="Times New Roman" w:hAnsi="Times New Roman" w:cs="Times New Roman"/>
          <w:sz w:val="24"/>
          <w:szCs w:val="24"/>
        </w:rPr>
        <w:t xml:space="preserve">This 30-item self-report measure examines negative affect </w:t>
      </w:r>
      <w:r w:rsidR="00507F34" w:rsidRPr="0082392C">
        <w:rPr>
          <w:rFonts w:ascii="Times New Roman" w:hAnsi="Times New Roman" w:cs="Times New Roman"/>
          <w:sz w:val="24"/>
          <w:szCs w:val="24"/>
        </w:rPr>
        <w:t xml:space="preserve">that are common to mood and anxiety disorders </w:t>
      </w:r>
      <w:r w:rsidR="00C44F37" w:rsidRPr="0082392C">
        <w:rPr>
          <w:rFonts w:ascii="Times New Roman" w:hAnsi="Times New Roman" w:cs="Times New Roman"/>
          <w:sz w:val="24"/>
          <w:szCs w:val="24"/>
        </w:rPr>
        <w:t>according to the Tripartite model</w:t>
      </w:r>
      <w:r w:rsidR="00F6131E">
        <w:rPr>
          <w:rFonts w:ascii="Times New Roman" w:hAnsi="Times New Roman" w:cs="Times New Roman"/>
          <w:sz w:val="24"/>
          <w:szCs w:val="24"/>
        </w:rPr>
        <w:t xml:space="preserve"> </w:t>
      </w:r>
      <w:r w:rsidR="00994B60"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ai2p1M6c","properties":{"formattedCitation":"[39,40]","plainCitation":"[39,40]","noteIndex":0},"citationItems":[{"id":409,"uris":["http://zotero.org/users/610747/items/BJT65U2C"],"uri":["http://zotero.org/users/610747/items/BJT65U2C"],"itemData":{"id":409,"type":"article-journal","title":"Testing a tripartite model: I. Evaluating the convergent and discriminant validity of anxiety and depression symptom scales","container-title":"Journal of Abnormal Psychology","page":"3-14","volume":"104","issue":"1","source":"APA PsycNET","abstract":"L. 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each.","DOI":"10.1037/0021-843X.104.1.3","ISSN":"1939-1846(Electronic);0021-843X(Print)","shortTitle":"Testing a tripartite model","author":[{"family":"Watson","given":"David"},{"family":"Weber","given":"Kris"},{"family":"Assenheimer","given":"Jana Smith"},{"family":"Clark","given":"Lee Anna"},{"family":"Strauss","given":"Milton E."},{"family":"McCormick","given":"Richard A."}],"issued":{"date-parts":[["1995"]]}}},{"id":265,"uris":["http://zotero.org/users/610747/items/7T9BTU7T"],"uri":["http://zotero.org/users/610747/items/7T9BTU7T"],"itemData":{"id":265,"type":"article-journal","title":"Testing a tripartite model: II. Exploring the symptom structure of anxiety and depression in student, adult, and patient samples","container-title":"Journal of Abnormal Psychology","page":"15-25","volume":"104","issue":"1","source":"APA PsycNET","abstract":"L. A. Clark and D. Watson (1991) proposed a tripartite model of depression and anxiety that divides symptoms into 3 groups: symptoms of general distress that are largely nonspecific, manifestations of anhedonia and low positive affect that are specific to depression, and symptoms of somatic arousal that are relatively unique to anxiety. This model was tested by conducting separate factor analyses of the 90 items in the Mood and Anxiety Symptom Questionnaire (D. Watson &amp; L. A. Clark, 1991) in 5 samples (3 student, 1 adult, 1 patient). The same 3 factors (General Distress, Anhedonia vs. Positive Affect, Somatic Anxiety) emerged in each data set, suggesting that the symptom structure in this domain is highly convergent across diverse samples. Moreover, these factors broadly corresponded to the symptom groups proposed by the tripartite model. Inspection of the individual item loadings suggested some refinements to the model.","DOI":"10.1037/0021-843X.104.1.15","ISSN":"1939-1846(Electronic);0021-843X(Print)","shortTitle":"Testing a tripartite model","author":[{"family":"Watson","given":"David"},{"family":"Clark","given":"Lee Anna"},{"family":"Weber","given":"Kris"},{"family":"Assenheimer","given":"Jana Smith"},{"family":"Strauss","given":"Milton E."},{"family":"McCormick","given":"Richard A."}],"issued":{"date-parts":[["1995"]]}}}],"schema":"https://github.com/citation-style-language/schema/raw/master/csl-citation.json"} </w:instrText>
      </w:r>
      <w:r w:rsidR="00994B60"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[39,40]</w:t>
      </w:r>
      <w:r w:rsidR="00994B60" w:rsidRPr="0082392C">
        <w:rPr>
          <w:rFonts w:ascii="Times New Roman" w:hAnsi="Times New Roman" w:cs="Times New Roman"/>
          <w:sz w:val="24"/>
          <w:szCs w:val="24"/>
        </w:rPr>
        <w:fldChar w:fldCharType="end"/>
      </w:r>
      <w:r w:rsidR="00C44F37" w:rsidRPr="0082392C">
        <w:rPr>
          <w:rFonts w:ascii="Times New Roman" w:hAnsi="Times New Roman" w:cs="Times New Roman"/>
          <w:sz w:val="24"/>
          <w:szCs w:val="24"/>
        </w:rPr>
        <w:t xml:space="preserve">. </w:t>
      </w:r>
      <w:r w:rsidR="00507F34" w:rsidRPr="0082392C">
        <w:rPr>
          <w:rFonts w:ascii="Times New Roman" w:hAnsi="Times New Roman" w:cs="Times New Roman"/>
          <w:sz w:val="24"/>
          <w:szCs w:val="24"/>
        </w:rPr>
        <w:t xml:space="preserve">The measure is well-validated and reliable </w:t>
      </w:r>
      <w:r w:rsidR="00994B60"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6nK7VRGH","properties":{"formattedCitation":"[39]","plainCitation":"[39]","noteIndex":0},"citationItems":[{"id":409,"uris":["http://zotero.org/users/610747/items/BJT65U2C"],"uri":["http://zotero.org/users/610747/items/BJT65U2C"],"itemData":{"id":409,"type":"article-journal","title":"Testing a tripartite model: I. Evaluating the convergent and discriminant validity of anxiety and depression symptom scales","container-title":"Journal of Abnormal Psychology","page":"3-14","volume":"104","issue":"1","source":"APA PsycNET","abstract":"L. 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each.","DOI":"10.1037/0021-843X.104.1.3","ISSN":"1939-1846(Electronic);0021-843X(Print)","shortTitle":"Testing a tripartite model","author":[{"family":"Watson","given":"David"},{"family":"Weber","given":"Kris"},{"family":"Assenheimer","given":"Jana Smith"},{"family":"Clark","given":"Lee Anna"},{"family":"Strauss","given":"Milton E."},{"family":"McCormick","given":"Richard A."}],"issued":{"date-parts":[["1995"]]}}}],"schema":"https://github.com/citation-style-language/schema/raw/master/csl-citation.json"} </w:instrText>
      </w:r>
      <w:r w:rsidR="00994B60"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[39]</w:t>
      </w:r>
      <w:r w:rsidR="00994B60" w:rsidRPr="0082392C">
        <w:rPr>
          <w:rFonts w:ascii="Times New Roman" w:hAnsi="Times New Roman" w:cs="Times New Roman"/>
          <w:sz w:val="24"/>
          <w:szCs w:val="24"/>
        </w:rPr>
        <w:fldChar w:fldCharType="end"/>
      </w:r>
      <w:r w:rsidR="00507F34" w:rsidRPr="0082392C">
        <w:rPr>
          <w:rFonts w:ascii="Times New Roman" w:hAnsi="Times New Roman" w:cs="Times New Roman"/>
          <w:sz w:val="24"/>
          <w:szCs w:val="24"/>
        </w:rPr>
        <w:t xml:space="preserve">. </w:t>
      </w:r>
      <w:r w:rsidR="00F617C9" w:rsidRPr="0082392C">
        <w:rPr>
          <w:rFonts w:ascii="Times New Roman" w:hAnsi="Times New Roman" w:cs="Times New Roman"/>
          <w:sz w:val="24"/>
          <w:szCs w:val="24"/>
        </w:rPr>
        <w:t xml:space="preserve">It is </w:t>
      </w:r>
      <w:r w:rsidR="004C26BB" w:rsidRPr="0082392C">
        <w:rPr>
          <w:rFonts w:ascii="Times New Roman" w:hAnsi="Times New Roman" w:cs="Times New Roman"/>
          <w:sz w:val="24"/>
          <w:szCs w:val="24"/>
        </w:rPr>
        <w:t xml:space="preserve">included </w:t>
      </w:r>
      <w:r w:rsidR="00F617C9" w:rsidRPr="0082392C">
        <w:rPr>
          <w:rFonts w:ascii="Times New Roman" w:hAnsi="Times New Roman" w:cs="Times New Roman"/>
          <w:sz w:val="24"/>
          <w:szCs w:val="24"/>
        </w:rPr>
        <w:t xml:space="preserve">as a secondary outcome because it </w:t>
      </w:r>
      <w:r w:rsidR="004C26BB" w:rsidRPr="0082392C">
        <w:rPr>
          <w:rFonts w:ascii="Times New Roman" w:hAnsi="Times New Roman" w:cs="Times New Roman"/>
          <w:sz w:val="24"/>
          <w:szCs w:val="24"/>
        </w:rPr>
        <w:t xml:space="preserve">measures </w:t>
      </w:r>
      <w:r w:rsidR="00F617C9" w:rsidRPr="0082392C">
        <w:rPr>
          <w:rFonts w:ascii="Times New Roman" w:hAnsi="Times New Roman" w:cs="Times New Roman"/>
          <w:sz w:val="24"/>
          <w:szCs w:val="24"/>
        </w:rPr>
        <w:t>depression-related symptoms (e.g., low positive affect, anxious arousal) that are not well represented by the QIDS-SR.</w:t>
      </w:r>
    </w:p>
    <w:p w14:paraId="04074204" w14:textId="1DDAF37C" w:rsidR="008D4A54" w:rsidRPr="0082392C" w:rsidRDefault="00735A93" w:rsidP="003D45D5">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sz w:val="24"/>
          <w:szCs w:val="24"/>
        </w:rPr>
        <w:t>P</w:t>
      </w:r>
      <w:r w:rsidR="00DE078C" w:rsidRPr="0082392C">
        <w:rPr>
          <w:rFonts w:ascii="Times New Roman" w:hAnsi="Times New Roman" w:cs="Times New Roman"/>
          <w:b/>
          <w:bCs/>
          <w:sz w:val="24"/>
          <w:szCs w:val="24"/>
        </w:rPr>
        <w:t xml:space="preserve">utative </w:t>
      </w:r>
      <w:r w:rsidR="00197C24" w:rsidRPr="0082392C">
        <w:rPr>
          <w:rFonts w:ascii="Times New Roman" w:hAnsi="Times New Roman" w:cs="Times New Roman"/>
          <w:b/>
          <w:bCs/>
          <w:sz w:val="24"/>
          <w:szCs w:val="24"/>
        </w:rPr>
        <w:t xml:space="preserve">mediators of </w:t>
      </w:r>
      <w:r w:rsidRPr="0082392C">
        <w:rPr>
          <w:rFonts w:ascii="Times New Roman" w:hAnsi="Times New Roman" w:cs="Times New Roman"/>
          <w:b/>
          <w:bCs/>
          <w:sz w:val="24"/>
          <w:szCs w:val="24"/>
        </w:rPr>
        <w:t>ABM</w:t>
      </w:r>
    </w:p>
    <w:p w14:paraId="257C3D0A" w14:textId="2A371DBA" w:rsidR="0086103F" w:rsidRPr="0082392C" w:rsidRDefault="00C57276" w:rsidP="00904417">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In addition to symptom severity measures, we will also </w:t>
      </w:r>
      <w:r w:rsidR="00F617C9" w:rsidRPr="0082392C">
        <w:rPr>
          <w:rFonts w:ascii="Times New Roman" w:hAnsi="Times New Roman" w:cs="Times New Roman"/>
          <w:sz w:val="24"/>
          <w:szCs w:val="24"/>
        </w:rPr>
        <w:t xml:space="preserve">measure </w:t>
      </w:r>
      <w:r w:rsidR="00735A93" w:rsidRPr="0082392C">
        <w:rPr>
          <w:rFonts w:ascii="Times New Roman" w:hAnsi="Times New Roman" w:cs="Times New Roman"/>
          <w:sz w:val="24"/>
          <w:szCs w:val="24"/>
        </w:rPr>
        <w:t xml:space="preserve">putative </w:t>
      </w:r>
      <w:r w:rsidR="00F617C9" w:rsidRPr="0082392C">
        <w:rPr>
          <w:rFonts w:ascii="Times New Roman" w:hAnsi="Times New Roman" w:cs="Times New Roman"/>
          <w:sz w:val="24"/>
          <w:szCs w:val="24"/>
        </w:rPr>
        <w:t xml:space="preserve">behavioral and physiological </w:t>
      </w:r>
      <w:r w:rsidR="00735A93" w:rsidRPr="0082392C">
        <w:rPr>
          <w:rFonts w:ascii="Times New Roman" w:hAnsi="Times New Roman" w:cs="Times New Roman"/>
          <w:sz w:val="24"/>
          <w:szCs w:val="24"/>
        </w:rPr>
        <w:t>mediator</w:t>
      </w:r>
      <w:r w:rsidR="004C26BB" w:rsidRPr="0082392C">
        <w:rPr>
          <w:rFonts w:ascii="Times New Roman" w:hAnsi="Times New Roman" w:cs="Times New Roman"/>
          <w:sz w:val="24"/>
          <w:szCs w:val="24"/>
        </w:rPr>
        <w:t>s</w:t>
      </w:r>
      <w:r w:rsidR="00735A93" w:rsidRPr="0082392C">
        <w:rPr>
          <w:rFonts w:ascii="Times New Roman" w:hAnsi="Times New Roman" w:cs="Times New Roman"/>
          <w:sz w:val="24"/>
          <w:szCs w:val="24"/>
        </w:rPr>
        <w:t xml:space="preserve"> of </w:t>
      </w:r>
      <w:r w:rsidR="00F617C9" w:rsidRPr="0082392C">
        <w:rPr>
          <w:rFonts w:ascii="Times New Roman" w:hAnsi="Times New Roman" w:cs="Times New Roman"/>
          <w:sz w:val="24"/>
          <w:szCs w:val="24"/>
        </w:rPr>
        <w:t xml:space="preserve">ABM, including negative </w:t>
      </w:r>
      <w:r w:rsidR="00F94398" w:rsidRPr="0082392C">
        <w:rPr>
          <w:rFonts w:ascii="Times New Roman" w:hAnsi="Times New Roman" w:cs="Times New Roman"/>
          <w:sz w:val="24"/>
          <w:szCs w:val="24"/>
        </w:rPr>
        <w:t xml:space="preserve">attention bias, </w:t>
      </w:r>
      <w:r w:rsidR="00F617C9" w:rsidRPr="0082392C">
        <w:rPr>
          <w:rFonts w:ascii="Times New Roman" w:hAnsi="Times New Roman" w:cs="Times New Roman"/>
          <w:sz w:val="24"/>
          <w:szCs w:val="24"/>
        </w:rPr>
        <w:t xml:space="preserve">brain-based </w:t>
      </w:r>
      <w:r w:rsidR="00F94398" w:rsidRPr="0082392C">
        <w:rPr>
          <w:rFonts w:ascii="Times New Roman" w:hAnsi="Times New Roman" w:cs="Times New Roman"/>
          <w:sz w:val="24"/>
          <w:szCs w:val="24"/>
        </w:rPr>
        <w:t>resting state</w:t>
      </w:r>
      <w:r w:rsidR="00F617C9" w:rsidRPr="0082392C">
        <w:rPr>
          <w:rFonts w:ascii="Times New Roman" w:hAnsi="Times New Roman" w:cs="Times New Roman"/>
          <w:sz w:val="24"/>
          <w:szCs w:val="24"/>
        </w:rPr>
        <w:t xml:space="preserve"> connectivity</w:t>
      </w:r>
      <w:r w:rsidR="00F94398" w:rsidRPr="0082392C">
        <w:rPr>
          <w:rFonts w:ascii="Times New Roman" w:hAnsi="Times New Roman" w:cs="Times New Roman"/>
          <w:sz w:val="24"/>
          <w:szCs w:val="24"/>
        </w:rPr>
        <w:t>, and sustained attention</w:t>
      </w:r>
      <w:r w:rsidRPr="0082392C">
        <w:rPr>
          <w:rFonts w:ascii="Times New Roman" w:hAnsi="Times New Roman" w:cs="Times New Roman"/>
          <w:sz w:val="24"/>
          <w:szCs w:val="24"/>
        </w:rPr>
        <w:t xml:space="preserve">. </w:t>
      </w:r>
    </w:p>
    <w:p w14:paraId="6843DBC0" w14:textId="1F7C3B4B" w:rsidR="00F617C9" w:rsidRPr="0082392C" w:rsidRDefault="004A7CEC" w:rsidP="003D45D5">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i/>
          <w:iCs/>
          <w:sz w:val="24"/>
          <w:szCs w:val="24"/>
        </w:rPr>
        <w:t>Attentional bias.</w:t>
      </w:r>
      <w:r w:rsidR="006B6EFB" w:rsidRPr="0082392C">
        <w:rPr>
          <w:rFonts w:ascii="Times New Roman" w:hAnsi="Times New Roman" w:cs="Times New Roman"/>
          <w:sz w:val="24"/>
          <w:szCs w:val="24"/>
        </w:rPr>
        <w:t xml:space="preserve"> We will use a</w:t>
      </w:r>
      <w:r w:rsidR="008D4A54" w:rsidRPr="0082392C">
        <w:rPr>
          <w:rFonts w:ascii="Times New Roman" w:hAnsi="Times New Roman" w:cs="Times New Roman"/>
          <w:sz w:val="24"/>
          <w:szCs w:val="24"/>
        </w:rPr>
        <w:t xml:space="preserve">n eye tracking </w:t>
      </w:r>
      <w:r w:rsidR="006B6EFB" w:rsidRPr="0082392C">
        <w:rPr>
          <w:rFonts w:ascii="Times New Roman" w:hAnsi="Times New Roman" w:cs="Times New Roman"/>
          <w:sz w:val="24"/>
          <w:szCs w:val="24"/>
        </w:rPr>
        <w:t xml:space="preserve">dot-probe task to measure </w:t>
      </w:r>
      <w:r w:rsidR="00EA1C9B" w:rsidRPr="0082392C">
        <w:rPr>
          <w:rFonts w:ascii="Times New Roman" w:hAnsi="Times New Roman" w:cs="Times New Roman"/>
          <w:sz w:val="24"/>
          <w:szCs w:val="24"/>
        </w:rPr>
        <w:t>negatively biased attention</w:t>
      </w:r>
      <w:r w:rsidR="006B6EFB" w:rsidRPr="0082392C">
        <w:rPr>
          <w:rFonts w:ascii="Times New Roman" w:hAnsi="Times New Roman" w:cs="Times New Roman"/>
          <w:sz w:val="24"/>
          <w:szCs w:val="24"/>
        </w:rPr>
        <w:t xml:space="preserve">. The dot-probe task utilizes affective stimuli not used during </w:t>
      </w:r>
      <w:r w:rsidR="0072426D" w:rsidRPr="0082392C">
        <w:rPr>
          <w:rFonts w:ascii="Times New Roman" w:hAnsi="Times New Roman" w:cs="Times New Roman"/>
          <w:sz w:val="24"/>
          <w:szCs w:val="24"/>
        </w:rPr>
        <w:t>ABM</w:t>
      </w:r>
      <w:r w:rsidR="006B6EFB" w:rsidRPr="0082392C">
        <w:rPr>
          <w:rFonts w:ascii="Times New Roman" w:hAnsi="Times New Roman" w:cs="Times New Roman"/>
          <w:sz w:val="24"/>
          <w:szCs w:val="24"/>
        </w:rPr>
        <w:t xml:space="preserve">. </w:t>
      </w:r>
      <w:r w:rsidR="00F617C9" w:rsidRPr="0082392C">
        <w:rPr>
          <w:rFonts w:ascii="Times New Roman" w:hAnsi="Times New Roman" w:cs="Times New Roman"/>
          <w:sz w:val="24"/>
          <w:szCs w:val="24"/>
        </w:rPr>
        <w:t xml:space="preserve">Positive images are also used to determine whether any observed effects of ABM on attention bias transfer to another stimulus category. </w:t>
      </w:r>
    </w:p>
    <w:p w14:paraId="131C5DBA" w14:textId="3A202ADA" w:rsidR="00F617C9" w:rsidRPr="0082392C" w:rsidRDefault="006B6EFB" w:rsidP="003D45D5">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Two images depicting an emotional (sad, happy) or neutral facial expression from the </w:t>
      </w:r>
      <w:r w:rsidR="0073098D" w:rsidRPr="0082392C">
        <w:rPr>
          <w:rFonts w:ascii="Times New Roman" w:hAnsi="Times New Roman" w:cs="Times New Roman"/>
          <w:sz w:val="24"/>
          <w:szCs w:val="24"/>
        </w:rPr>
        <w:t>Karolinska Directed Emotional Faces (</w:t>
      </w:r>
      <w:r w:rsidRPr="0082392C">
        <w:rPr>
          <w:rFonts w:ascii="Times New Roman" w:hAnsi="Times New Roman" w:cs="Times New Roman"/>
          <w:sz w:val="24"/>
          <w:szCs w:val="24"/>
        </w:rPr>
        <w:t>KDEF</w:t>
      </w:r>
      <w:r w:rsidR="001A775B" w:rsidRPr="0082392C">
        <w:rPr>
          <w:rFonts w:ascii="Times New Roman" w:hAnsi="Times New Roman" w:cs="Times New Roman"/>
          <w:sz w:val="24"/>
          <w:szCs w:val="24"/>
        </w:rPr>
        <w:t xml:space="preserve">; </w:t>
      </w:r>
      <w:r w:rsidR="009B017D"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NABatqJd","properties":{"formattedCitation":"[41]","plainCitation":"[41]","noteIndex":0},"citationItems":[{"id":3330,"uris":["http://zotero.org/users/610747/items/VIFJIQLW"],"uri":["http://zotero.org/users/610747/items/VIFJIQLW"],"itemData":{"id":3330,"type":"article","title":"The Karolinska Directed Emotional Faces (KDEF)","publisher":"Karolinska Institutet","note":"00000","author":[{"family":"Lundqvist","given":"D."},{"family":"Flykt","given":"A."},{"family":"Ohman","given":"A."}],"issued":{"date-parts":[["1998"]]}}}],"schema":"https://github.com/citation-style-language/schema/raw/master/csl-citation.json"} </w:instrText>
      </w:r>
      <w:r w:rsidR="009B017D"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[41]</w:t>
      </w:r>
      <w:r w:rsidR="009B017D" w:rsidRPr="0082392C">
        <w:rPr>
          <w:rFonts w:ascii="Times New Roman" w:hAnsi="Times New Roman" w:cs="Times New Roman"/>
          <w:sz w:val="24"/>
          <w:szCs w:val="24"/>
        </w:rPr>
        <w:fldChar w:fldCharType="end"/>
      </w:r>
      <w:r w:rsidR="0073098D" w:rsidRPr="0082392C">
        <w:rPr>
          <w:rFonts w:ascii="Times New Roman" w:hAnsi="Times New Roman" w:cs="Times New Roman"/>
          <w:sz w:val="24"/>
          <w:szCs w:val="24"/>
        </w:rPr>
        <w:t>)</w:t>
      </w:r>
      <w:r w:rsidRPr="0082392C">
        <w:rPr>
          <w:rFonts w:ascii="Times New Roman" w:hAnsi="Times New Roman" w:cs="Times New Roman"/>
          <w:sz w:val="24"/>
          <w:szCs w:val="24"/>
        </w:rPr>
        <w:t xml:space="preserve"> stimuli collection are presented concurrently on the left and right side of visual field. Each trial consists of a fixation cross for 500ms followed </w:t>
      </w:r>
      <w:r w:rsidRPr="0082392C">
        <w:rPr>
          <w:rFonts w:ascii="Times New Roman" w:hAnsi="Times New Roman" w:cs="Times New Roman"/>
          <w:sz w:val="24"/>
          <w:szCs w:val="24"/>
        </w:rPr>
        <w:lastRenderedPageBreak/>
        <w:t xml:space="preserve">by the stimulus pair for 1000ms. The location of the emotion and neutral stimulus will vary randomly. Following stimuli offset, a target probe will appear on screen (either the letter “O” or “Q”) in the same location as one of the images, randomized to appear behind the emotional and neutral image with equal frequency. </w:t>
      </w:r>
    </w:p>
    <w:p w14:paraId="2DF11F91" w14:textId="40EF3194" w:rsidR="005F1163" w:rsidRPr="0082392C" w:rsidRDefault="006B6EFB" w:rsidP="007F3EE7">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The task includes 192 trials (96 trials per block) with 12 pairs of sad and neutral images and 12 pairs of happy and neutral images randomly presented four times each within each block of trials. Stimuli will be matched for actor so that the only difference between stimuli pairs is emotion expression. Eye tracking data will be recorded during this task. </w:t>
      </w:r>
      <w:r w:rsidR="00094EDA" w:rsidRPr="0082392C">
        <w:rPr>
          <w:rFonts w:ascii="Times New Roman" w:hAnsi="Times New Roman" w:cs="Times New Roman"/>
          <w:sz w:val="24"/>
          <w:szCs w:val="24"/>
        </w:rPr>
        <w:t xml:space="preserve">The </w:t>
      </w:r>
      <w:r w:rsidR="008D4A54" w:rsidRPr="0082392C">
        <w:rPr>
          <w:rFonts w:ascii="Times New Roman" w:hAnsi="Times New Roman" w:cs="Times New Roman"/>
          <w:sz w:val="24"/>
          <w:szCs w:val="24"/>
        </w:rPr>
        <w:t xml:space="preserve">primary outcome will be </w:t>
      </w:r>
      <w:r w:rsidR="007F3EE7" w:rsidRPr="007F3EE7">
        <w:rPr>
          <w:rFonts w:ascii="Times New Roman" w:hAnsi="Times New Roman" w:cs="Times New Roman"/>
          <w:sz w:val="24"/>
          <w:szCs w:val="24"/>
        </w:rPr>
        <w:t xml:space="preserve">number of trials toward sad stimuli (i.e., </w:t>
      </w:r>
      <w:r w:rsidR="00D959FE">
        <w:rPr>
          <w:rFonts w:ascii="Times New Roman" w:hAnsi="Times New Roman" w:cs="Times New Roman"/>
          <w:sz w:val="24"/>
          <w:szCs w:val="24"/>
        </w:rPr>
        <w:t xml:space="preserve">percentage </w:t>
      </w:r>
      <w:r w:rsidR="007F3EE7" w:rsidRPr="007F3EE7">
        <w:rPr>
          <w:rFonts w:ascii="Times New Roman" w:hAnsi="Times New Roman" w:cs="Times New Roman"/>
          <w:sz w:val="24"/>
          <w:szCs w:val="24"/>
        </w:rPr>
        <w:t>of trials where gaze time for sad stimuli &gt; gaze time for neutral stimuli)</w:t>
      </w:r>
      <w:r w:rsidR="00227E91" w:rsidRPr="0082392C">
        <w:rPr>
          <w:rFonts w:ascii="Times New Roman" w:hAnsi="Times New Roman" w:cs="Times New Roman"/>
          <w:sz w:val="24"/>
          <w:szCs w:val="24"/>
        </w:rPr>
        <w:t xml:space="preserve"> </w:t>
      </w:r>
      <w:r w:rsidR="00227E91"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uTx0U3dd","properties":{"formattedCitation":"[42]","plainCitation":"[42]","noteIndex":0},"citationItems":[{"id":1161,"uris":["http://zotero.org/users/610747/items/U7BNFQ3N"],"uri":["http://zotero.org/users/610747/items/U7BNFQ3N"],"itemData":{"id":1161,"type":"article-journal","title":"Temporal dynamics of attentional bias","container-title":"Clinical Psychological Science","page":"2167702614551572","source":"Google Scholar","author":[{"family":"Zvielli","given":"Ariel"},{"family":"Bernstein","given":"Amit"},{"family":"Koster","given":"Ernst HW"}],"issued":{"date-parts":[["2014"]]}}}],"schema":"https://github.com/citation-style-language/schema/raw/master/csl-citation.json"} </w:instrText>
      </w:r>
      <w:r w:rsidR="00227E91"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[42]</w:t>
      </w:r>
      <w:r w:rsidR="00227E91" w:rsidRPr="0082392C">
        <w:rPr>
          <w:rFonts w:ascii="Times New Roman" w:hAnsi="Times New Roman" w:cs="Times New Roman"/>
          <w:sz w:val="24"/>
          <w:szCs w:val="24"/>
        </w:rPr>
        <w:fldChar w:fldCharType="end"/>
      </w:r>
      <w:r w:rsidR="00094EDA" w:rsidRPr="0082392C">
        <w:rPr>
          <w:rFonts w:ascii="Times New Roman" w:hAnsi="Times New Roman" w:cs="Times New Roman"/>
          <w:sz w:val="24"/>
          <w:szCs w:val="24"/>
        </w:rPr>
        <w:t>.</w:t>
      </w:r>
      <w:r w:rsidR="00714179" w:rsidRPr="0082392C">
        <w:rPr>
          <w:rFonts w:ascii="Times New Roman" w:hAnsi="Times New Roman" w:cs="Times New Roman"/>
          <w:sz w:val="24"/>
          <w:szCs w:val="24"/>
        </w:rPr>
        <w:t xml:space="preserve"> However, if advances in research into the psychometrics of the dot-probe task suggest better indices of attentional bias before publication of our data, we will adopt such </w:t>
      </w:r>
      <w:r w:rsidR="0086459C" w:rsidRPr="0082392C">
        <w:rPr>
          <w:rFonts w:ascii="Times New Roman" w:hAnsi="Times New Roman" w:cs="Times New Roman"/>
          <w:sz w:val="24"/>
          <w:szCs w:val="24"/>
        </w:rPr>
        <w:t xml:space="preserve">recommendations </w:t>
      </w:r>
      <w:r w:rsidR="00714179" w:rsidRPr="0082392C">
        <w:rPr>
          <w:rFonts w:ascii="Times New Roman" w:hAnsi="Times New Roman" w:cs="Times New Roman"/>
          <w:sz w:val="24"/>
          <w:szCs w:val="24"/>
        </w:rPr>
        <w:t>accordingly.</w:t>
      </w:r>
    </w:p>
    <w:p w14:paraId="479C2D16" w14:textId="41CAC51D" w:rsidR="00F617C9" w:rsidRPr="0082392C" w:rsidRDefault="00735A93" w:rsidP="005C5823">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r>
      <w:r w:rsidR="00904417" w:rsidRPr="0082392C">
        <w:rPr>
          <w:rFonts w:ascii="Times New Roman" w:hAnsi="Times New Roman" w:cs="Times New Roman"/>
          <w:b/>
          <w:i/>
          <w:sz w:val="24"/>
          <w:szCs w:val="24"/>
        </w:rPr>
        <w:t>Functional connectivity</w:t>
      </w:r>
      <w:r w:rsidR="00904417" w:rsidRPr="0082392C">
        <w:rPr>
          <w:rFonts w:ascii="Times New Roman" w:hAnsi="Times New Roman" w:cs="Times New Roman"/>
          <w:sz w:val="24"/>
          <w:szCs w:val="24"/>
        </w:rPr>
        <w:t xml:space="preserve">. </w:t>
      </w:r>
      <w:r w:rsidR="00845CC6" w:rsidRPr="0082392C">
        <w:rPr>
          <w:rFonts w:ascii="Times New Roman" w:hAnsi="Times New Roman" w:cs="Times New Roman"/>
          <w:sz w:val="24"/>
          <w:szCs w:val="24"/>
        </w:rPr>
        <w:t xml:space="preserve">fMRI (functional Magnetic Resonance Imaging) </w:t>
      </w:r>
      <w:r w:rsidR="66E1BACE" w:rsidRPr="0082392C">
        <w:rPr>
          <w:rFonts w:ascii="Times New Roman" w:hAnsi="Times New Roman" w:cs="Times New Roman"/>
          <w:sz w:val="24"/>
          <w:szCs w:val="24"/>
        </w:rPr>
        <w:t xml:space="preserve">data </w:t>
      </w:r>
      <w:r w:rsidR="00845CC6" w:rsidRPr="0082392C">
        <w:rPr>
          <w:rFonts w:ascii="Times New Roman" w:hAnsi="Times New Roman" w:cs="Times New Roman"/>
          <w:sz w:val="24"/>
          <w:szCs w:val="24"/>
        </w:rPr>
        <w:t xml:space="preserve">will be acquired </w:t>
      </w:r>
      <w:r w:rsidR="00293A49" w:rsidRPr="0082392C">
        <w:rPr>
          <w:rFonts w:ascii="Times New Roman" w:hAnsi="Times New Roman" w:cs="Times New Roman"/>
          <w:sz w:val="24"/>
          <w:szCs w:val="24"/>
        </w:rPr>
        <w:t xml:space="preserve">using </w:t>
      </w:r>
      <w:r w:rsidR="00845CC6" w:rsidRPr="0082392C">
        <w:rPr>
          <w:rFonts w:ascii="Times New Roman" w:hAnsi="Times New Roman" w:cs="Times New Roman"/>
          <w:sz w:val="24"/>
          <w:szCs w:val="24"/>
        </w:rPr>
        <w:t xml:space="preserve">a whole body 3T Siemens Skyra MRI with a 32-channel head coil. The scanning protocol involves collection of a localizer followed by </w:t>
      </w:r>
      <w:r w:rsidR="00AA1843" w:rsidRPr="0082392C">
        <w:rPr>
          <w:rFonts w:ascii="Times New Roman" w:hAnsi="Times New Roman" w:cs="Times New Roman"/>
          <w:sz w:val="24"/>
          <w:szCs w:val="24"/>
        </w:rPr>
        <w:t>a</w:t>
      </w:r>
      <w:r w:rsidR="00845CC6" w:rsidRPr="0082392C">
        <w:rPr>
          <w:rFonts w:ascii="Times New Roman" w:hAnsi="Times New Roman" w:cs="Times New Roman"/>
          <w:sz w:val="24"/>
          <w:szCs w:val="24"/>
        </w:rPr>
        <w:t xml:space="preserve"> high-resolution T1-weighted MPRAGE scans from each participant for anatomical co-registration with other datasets (TR = 2.3 s, TE = 3.08ms, flip angle = 9 degrees, slice thickness = .9mm, 192 slices, FOV = 22cm and matrix size = 256x256 mm), </w:t>
      </w:r>
      <w:r w:rsidR="00AA1843" w:rsidRPr="0082392C">
        <w:rPr>
          <w:rFonts w:ascii="Times New Roman" w:hAnsi="Times New Roman" w:cs="Times New Roman"/>
          <w:sz w:val="24"/>
          <w:szCs w:val="24"/>
        </w:rPr>
        <w:t xml:space="preserve">a field mapping </w:t>
      </w:r>
      <w:r w:rsidR="00DF20EE" w:rsidRPr="00DF20EE">
        <w:rPr>
          <w:rFonts w:ascii="Times New Roman" w:hAnsi="Times New Roman" w:cs="Times New Roman"/>
          <w:sz w:val="24"/>
          <w:szCs w:val="24"/>
        </w:rPr>
        <w:t xml:space="preserve">standard double echo GE sequence (TE1/TE2 = 5.19/7.65 ms; TR = </w:t>
      </w:r>
      <w:r w:rsidR="00F6360E">
        <w:rPr>
          <w:rFonts w:ascii="Times New Roman" w:hAnsi="Times New Roman" w:cs="Times New Roman"/>
          <w:sz w:val="24"/>
          <w:szCs w:val="24"/>
        </w:rPr>
        <w:t>3</w:t>
      </w:r>
      <w:r w:rsidR="00DF20EE" w:rsidRPr="00DF20EE">
        <w:rPr>
          <w:rFonts w:ascii="Times New Roman" w:hAnsi="Times New Roman" w:cs="Times New Roman"/>
          <w:sz w:val="24"/>
          <w:szCs w:val="24"/>
        </w:rPr>
        <w:t>00 ms</w:t>
      </w:r>
      <w:r w:rsidR="00AA1843" w:rsidRPr="0082392C">
        <w:rPr>
          <w:rFonts w:ascii="Times New Roman" w:hAnsi="Times New Roman" w:cs="Times New Roman"/>
          <w:sz w:val="24"/>
          <w:szCs w:val="24"/>
        </w:rPr>
        <w:t>,</w:t>
      </w:r>
      <w:r w:rsidR="00DF20EE">
        <w:rPr>
          <w:rFonts w:ascii="Times New Roman" w:hAnsi="Times New Roman" w:cs="Times New Roman"/>
          <w:sz w:val="24"/>
          <w:szCs w:val="24"/>
        </w:rPr>
        <w:t xml:space="preserve"> 48</w:t>
      </w:r>
      <w:r w:rsidR="00DF20EE" w:rsidRPr="00DF20EE">
        <w:rPr>
          <w:rFonts w:ascii="Times New Roman" w:hAnsi="Times New Roman" w:cs="Times New Roman"/>
          <w:sz w:val="24"/>
          <w:szCs w:val="24"/>
        </w:rPr>
        <w:t xml:space="preserve"> axial slices,</w:t>
      </w:r>
      <w:r w:rsidR="00F6360E">
        <w:rPr>
          <w:rFonts w:ascii="Times New Roman" w:hAnsi="Times New Roman" w:cs="Times New Roman"/>
          <w:sz w:val="24"/>
          <w:szCs w:val="24"/>
        </w:rPr>
        <w:t xml:space="preserve"> FOV = 35mm, </w:t>
      </w:r>
      <w:r w:rsidR="00DF20EE" w:rsidRPr="00DF20EE">
        <w:rPr>
          <w:rFonts w:ascii="Times New Roman" w:hAnsi="Times New Roman" w:cs="Times New Roman"/>
          <w:sz w:val="24"/>
          <w:szCs w:val="24"/>
        </w:rPr>
        <w:t xml:space="preserve"> </w:t>
      </w:r>
      <w:r w:rsidR="00F6360E">
        <w:rPr>
          <w:rFonts w:ascii="Times New Roman" w:hAnsi="Times New Roman" w:cs="Times New Roman"/>
          <w:sz w:val="24"/>
          <w:szCs w:val="24"/>
        </w:rPr>
        <w:t>slice thickness = 3mm</w:t>
      </w:r>
      <w:r w:rsidR="00DF20EE">
        <w:rPr>
          <w:rFonts w:ascii="Times New Roman" w:hAnsi="Times New Roman" w:cs="Times New Roman"/>
          <w:sz w:val="24"/>
          <w:szCs w:val="24"/>
        </w:rPr>
        <w:t>)</w:t>
      </w:r>
      <w:r w:rsidR="00AA1843" w:rsidRPr="0082392C">
        <w:rPr>
          <w:rFonts w:ascii="Times New Roman" w:hAnsi="Times New Roman" w:cs="Times New Roman"/>
          <w:sz w:val="24"/>
          <w:szCs w:val="24"/>
        </w:rPr>
        <w:t xml:space="preserve"> </w:t>
      </w:r>
      <w:r w:rsidR="000611CE" w:rsidRPr="0082392C">
        <w:rPr>
          <w:rFonts w:ascii="Times New Roman" w:hAnsi="Times New Roman" w:cs="Times New Roman"/>
          <w:sz w:val="24"/>
          <w:szCs w:val="24"/>
        </w:rPr>
        <w:t xml:space="preserve">and </w:t>
      </w:r>
      <w:r w:rsidR="00AA1843" w:rsidRPr="0082392C">
        <w:rPr>
          <w:rFonts w:ascii="Times New Roman" w:hAnsi="Times New Roman" w:cs="Times New Roman"/>
          <w:sz w:val="24"/>
          <w:szCs w:val="24"/>
        </w:rPr>
        <w:t>one resting state scan</w:t>
      </w:r>
      <w:r w:rsidR="00845CC6" w:rsidRPr="0082392C">
        <w:rPr>
          <w:rFonts w:ascii="Times New Roman" w:hAnsi="Times New Roman" w:cs="Times New Roman"/>
          <w:sz w:val="24"/>
          <w:szCs w:val="24"/>
        </w:rPr>
        <w:t xml:space="preserve"> </w:t>
      </w:r>
      <w:r w:rsidR="008805AA" w:rsidRPr="0082392C">
        <w:rPr>
          <w:rFonts w:ascii="Times New Roman" w:hAnsi="Times New Roman" w:cs="Times New Roman"/>
          <w:sz w:val="24"/>
          <w:szCs w:val="24"/>
        </w:rPr>
        <w:t xml:space="preserve">(described below) </w:t>
      </w:r>
      <w:r w:rsidR="00845CC6" w:rsidRPr="0082392C">
        <w:rPr>
          <w:rFonts w:ascii="Times New Roman" w:hAnsi="Times New Roman" w:cs="Times New Roman"/>
          <w:sz w:val="24"/>
          <w:szCs w:val="24"/>
        </w:rPr>
        <w:t xml:space="preserve">of </w:t>
      </w:r>
      <w:r w:rsidR="00AA1843" w:rsidRPr="0082392C">
        <w:rPr>
          <w:rFonts w:ascii="Times New Roman" w:hAnsi="Times New Roman" w:cs="Times New Roman"/>
          <w:sz w:val="24"/>
          <w:szCs w:val="24"/>
        </w:rPr>
        <w:t>8</w:t>
      </w:r>
      <w:r w:rsidR="00845CC6" w:rsidRPr="0082392C">
        <w:rPr>
          <w:rFonts w:ascii="Times New Roman" w:hAnsi="Times New Roman" w:cs="Times New Roman"/>
          <w:sz w:val="24"/>
          <w:szCs w:val="24"/>
        </w:rPr>
        <w:t xml:space="preserve"> minutes using a multi-band image sequence</w:t>
      </w:r>
      <w:r w:rsidR="00780FBE">
        <w:rPr>
          <w:rFonts w:ascii="Times New Roman" w:hAnsi="Times New Roman" w:cs="Times New Roman"/>
          <w:sz w:val="24"/>
          <w:szCs w:val="24"/>
        </w:rPr>
        <w:t xml:space="preserve"> (</w:t>
      </w:r>
      <w:r w:rsidR="00845CC6" w:rsidRPr="0082392C">
        <w:rPr>
          <w:rFonts w:ascii="Times New Roman" w:hAnsi="Times New Roman" w:cs="Times New Roman"/>
          <w:sz w:val="24"/>
          <w:szCs w:val="24"/>
        </w:rPr>
        <w:t>TR/TE=1</w:t>
      </w:r>
      <w:r w:rsidR="000D5A23" w:rsidRPr="0082392C">
        <w:rPr>
          <w:rFonts w:ascii="Times New Roman" w:hAnsi="Times New Roman" w:cs="Times New Roman"/>
          <w:sz w:val="24"/>
          <w:szCs w:val="24"/>
        </w:rPr>
        <w:t>5</w:t>
      </w:r>
      <w:r w:rsidR="00845CC6" w:rsidRPr="0082392C">
        <w:rPr>
          <w:rFonts w:ascii="Times New Roman" w:hAnsi="Times New Roman" w:cs="Times New Roman"/>
          <w:sz w:val="24"/>
          <w:szCs w:val="24"/>
        </w:rPr>
        <w:t>00/30ms</w:t>
      </w:r>
      <w:r w:rsidR="00DF20EE" w:rsidRPr="0082392C">
        <w:rPr>
          <w:rFonts w:ascii="Times New Roman" w:hAnsi="Times New Roman" w:cs="Times New Roman"/>
          <w:sz w:val="24"/>
          <w:szCs w:val="24"/>
        </w:rPr>
        <w:t>,</w:t>
      </w:r>
      <w:r w:rsidR="00F6360E">
        <w:rPr>
          <w:rFonts w:ascii="Times New Roman" w:hAnsi="Times New Roman" w:cs="Times New Roman"/>
          <w:sz w:val="24"/>
          <w:szCs w:val="24"/>
        </w:rPr>
        <w:t xml:space="preserve"> </w:t>
      </w:r>
      <w:r w:rsidR="00780FBE">
        <w:rPr>
          <w:rFonts w:ascii="Times New Roman" w:hAnsi="Times New Roman" w:cs="Times New Roman"/>
          <w:sz w:val="24"/>
          <w:szCs w:val="24"/>
        </w:rPr>
        <w:t>6</w:t>
      </w:r>
      <w:r w:rsidR="00F6360E">
        <w:rPr>
          <w:rFonts w:ascii="Times New Roman" w:hAnsi="Times New Roman" w:cs="Times New Roman"/>
          <w:sz w:val="24"/>
          <w:szCs w:val="24"/>
        </w:rPr>
        <w:t>6</w:t>
      </w:r>
      <w:r w:rsidR="000D5A23" w:rsidRPr="0082392C">
        <w:rPr>
          <w:rFonts w:ascii="Times New Roman" w:hAnsi="Times New Roman" w:cs="Times New Roman"/>
          <w:sz w:val="24"/>
          <w:szCs w:val="24"/>
        </w:rPr>
        <w:t xml:space="preserve"> </w:t>
      </w:r>
      <w:r w:rsidR="00845CC6" w:rsidRPr="0082392C">
        <w:rPr>
          <w:rFonts w:ascii="Times New Roman" w:hAnsi="Times New Roman" w:cs="Times New Roman"/>
          <w:sz w:val="24"/>
          <w:szCs w:val="24"/>
        </w:rPr>
        <w:t xml:space="preserve">axial slices, </w:t>
      </w:r>
      <w:r w:rsidR="00F6360E">
        <w:rPr>
          <w:rFonts w:ascii="Times New Roman" w:hAnsi="Times New Roman" w:cs="Times New Roman"/>
          <w:sz w:val="24"/>
          <w:szCs w:val="24"/>
        </w:rPr>
        <w:t>MB factor = 3,</w:t>
      </w:r>
      <w:r w:rsidR="00F6360E" w:rsidRPr="0082392C">
        <w:rPr>
          <w:rFonts w:ascii="Times New Roman" w:hAnsi="Times New Roman" w:cs="Times New Roman"/>
          <w:sz w:val="24"/>
          <w:szCs w:val="24"/>
        </w:rPr>
        <w:t xml:space="preserve"> </w:t>
      </w:r>
      <w:r w:rsidR="00F6360E">
        <w:rPr>
          <w:rFonts w:ascii="Times New Roman" w:hAnsi="Times New Roman" w:cs="Times New Roman"/>
          <w:sz w:val="24"/>
          <w:szCs w:val="24"/>
        </w:rPr>
        <w:t>FOV = 22mm, flip angle = 71 degrees,</w:t>
      </w:r>
      <w:r w:rsidR="00F6360E" w:rsidRPr="0082392C">
        <w:rPr>
          <w:rFonts w:ascii="Times New Roman" w:hAnsi="Times New Roman" w:cs="Times New Roman"/>
          <w:sz w:val="24"/>
          <w:szCs w:val="24"/>
        </w:rPr>
        <w:t xml:space="preserve"> </w:t>
      </w:r>
      <w:r w:rsidR="00845CC6" w:rsidRPr="0082392C">
        <w:rPr>
          <w:rFonts w:ascii="Times New Roman" w:hAnsi="Times New Roman" w:cs="Times New Roman"/>
          <w:sz w:val="24"/>
          <w:szCs w:val="24"/>
        </w:rPr>
        <w:t xml:space="preserve">acquisition voxel size = </w:t>
      </w:r>
      <w:r w:rsidR="000D5A23" w:rsidRPr="0082392C">
        <w:rPr>
          <w:rFonts w:ascii="Times New Roman" w:hAnsi="Times New Roman" w:cs="Times New Roman"/>
          <w:sz w:val="24"/>
          <w:szCs w:val="24"/>
        </w:rPr>
        <w:t>2</w:t>
      </w:r>
      <w:r w:rsidR="00845CC6" w:rsidRPr="0082392C">
        <w:rPr>
          <w:rFonts w:ascii="Times New Roman" w:hAnsi="Times New Roman" w:cs="Times New Roman"/>
          <w:sz w:val="24"/>
          <w:szCs w:val="24"/>
        </w:rPr>
        <w:t>x</w:t>
      </w:r>
      <w:r w:rsidR="000D5A23" w:rsidRPr="0082392C">
        <w:rPr>
          <w:rFonts w:ascii="Times New Roman" w:hAnsi="Times New Roman" w:cs="Times New Roman"/>
          <w:sz w:val="24"/>
          <w:szCs w:val="24"/>
        </w:rPr>
        <w:t>2</w:t>
      </w:r>
      <w:r w:rsidR="00845CC6" w:rsidRPr="0082392C">
        <w:rPr>
          <w:rFonts w:ascii="Times New Roman" w:hAnsi="Times New Roman" w:cs="Times New Roman"/>
          <w:sz w:val="24"/>
          <w:szCs w:val="24"/>
        </w:rPr>
        <w:t>x</w:t>
      </w:r>
      <w:r w:rsidR="000D5A23" w:rsidRPr="0082392C">
        <w:rPr>
          <w:rFonts w:ascii="Times New Roman" w:hAnsi="Times New Roman" w:cs="Times New Roman"/>
          <w:sz w:val="24"/>
          <w:szCs w:val="24"/>
        </w:rPr>
        <w:t>2</w:t>
      </w:r>
      <w:r w:rsidR="00845CC6" w:rsidRPr="0082392C">
        <w:rPr>
          <w:rFonts w:ascii="Times New Roman" w:hAnsi="Times New Roman" w:cs="Times New Roman"/>
          <w:sz w:val="24"/>
          <w:szCs w:val="24"/>
        </w:rPr>
        <w:t xml:space="preserve"> mm)</w:t>
      </w:r>
      <w:r w:rsidR="00F70F2C" w:rsidRPr="0082392C">
        <w:rPr>
          <w:rFonts w:ascii="Times New Roman" w:hAnsi="Times New Roman" w:cs="Times New Roman"/>
          <w:sz w:val="24"/>
          <w:szCs w:val="24"/>
        </w:rPr>
        <w:t xml:space="preserve">. </w:t>
      </w:r>
    </w:p>
    <w:p w14:paraId="598A413F" w14:textId="09D04546" w:rsidR="00F95602" w:rsidRPr="0082392C" w:rsidRDefault="00F95602" w:rsidP="00904417">
      <w:pPr>
        <w:spacing w:after="0" w:line="480" w:lineRule="auto"/>
        <w:ind w:firstLine="720"/>
        <w:rPr>
          <w:rFonts w:ascii="Times New Roman" w:hAnsi="Times New Roman" w:cs="Times New Roman"/>
          <w:sz w:val="24"/>
          <w:szCs w:val="24"/>
        </w:rPr>
      </w:pPr>
      <w:r w:rsidRPr="00F37C1B">
        <w:rPr>
          <w:rFonts w:ascii="Times New Roman" w:hAnsi="Times New Roman" w:cs="Times New Roman"/>
          <w:iCs/>
          <w:sz w:val="24"/>
          <w:szCs w:val="24"/>
        </w:rPr>
        <w:lastRenderedPageBreak/>
        <w:t>Resting state</w:t>
      </w:r>
      <w:r w:rsidRPr="0082392C">
        <w:rPr>
          <w:rFonts w:ascii="Times New Roman" w:hAnsi="Times New Roman" w:cs="Times New Roman"/>
          <w:iCs/>
          <w:sz w:val="24"/>
          <w:szCs w:val="24"/>
        </w:rPr>
        <w:t xml:space="preserve"> </w:t>
      </w:r>
      <w:r w:rsidR="00735A93" w:rsidRPr="0082392C">
        <w:rPr>
          <w:rFonts w:ascii="Times New Roman" w:hAnsi="Times New Roman" w:cs="Times New Roman"/>
          <w:iCs/>
          <w:sz w:val="24"/>
          <w:szCs w:val="24"/>
        </w:rPr>
        <w:t xml:space="preserve">will be our </w:t>
      </w:r>
      <w:r w:rsidRPr="0082392C">
        <w:rPr>
          <w:rFonts w:ascii="Times New Roman" w:hAnsi="Times New Roman" w:cs="Times New Roman"/>
          <w:sz w:val="24"/>
          <w:szCs w:val="24"/>
        </w:rPr>
        <w:t xml:space="preserve">primary fMRI measure, </w:t>
      </w:r>
      <w:r w:rsidR="000611CE" w:rsidRPr="0082392C">
        <w:rPr>
          <w:rFonts w:ascii="Times New Roman" w:hAnsi="Times New Roman" w:cs="Times New Roman"/>
          <w:sz w:val="24"/>
          <w:szCs w:val="24"/>
        </w:rPr>
        <w:t xml:space="preserve">and </w:t>
      </w:r>
      <w:r w:rsidRPr="0082392C">
        <w:rPr>
          <w:rFonts w:ascii="Times New Roman" w:hAnsi="Times New Roman" w:cs="Times New Roman"/>
          <w:sz w:val="24"/>
          <w:szCs w:val="24"/>
        </w:rPr>
        <w:t>we will e</w:t>
      </w:r>
      <w:r w:rsidR="7CC834A4" w:rsidRPr="0082392C">
        <w:rPr>
          <w:rFonts w:ascii="Times New Roman" w:hAnsi="Times New Roman" w:cs="Times New Roman"/>
          <w:sz w:val="24"/>
          <w:szCs w:val="24"/>
        </w:rPr>
        <w:t xml:space="preserve">xamine the resting state </w:t>
      </w:r>
      <w:r w:rsidRPr="0082392C">
        <w:rPr>
          <w:rFonts w:ascii="Times New Roman" w:hAnsi="Times New Roman" w:cs="Times New Roman"/>
          <w:sz w:val="24"/>
          <w:szCs w:val="24"/>
        </w:rPr>
        <w:t xml:space="preserve">BOLD </w:t>
      </w:r>
      <w:r w:rsidR="7CC834A4" w:rsidRPr="0082392C">
        <w:rPr>
          <w:rFonts w:ascii="Times New Roman" w:hAnsi="Times New Roman" w:cs="Times New Roman"/>
          <w:sz w:val="24"/>
          <w:szCs w:val="24"/>
        </w:rPr>
        <w:t>signal</w:t>
      </w:r>
      <w:r w:rsidRPr="0082392C">
        <w:rPr>
          <w:rFonts w:ascii="Times New Roman" w:hAnsi="Times New Roman" w:cs="Times New Roman"/>
          <w:sz w:val="24"/>
          <w:szCs w:val="24"/>
        </w:rPr>
        <w:t xml:space="preserve"> during periods of task-negative mind wandering </w:t>
      </w:r>
      <w:r w:rsidR="009E05BA">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6MYBCkPc","properties":{"formattedCitation":"[19,43]","plainCitation":"[19,43]","noteIndex":0},"citationItems":[{"id":114,"uris":["http://zotero.org/users/610747/items/45TDCMKB"],"uri":["http://zotero.org/users/610747/items/45TDCMKB"],"itemData":{"id":114,"type":"article-journal","title":"Attention bias modification for major depressive disorder: Effects on attention bias, resting state connectivity, and symptom change","container-title":"Journal of Abnormal Psychology","page":"463-475","volume":"124","issue":"3","source":"APA PsycNET","abstract":"Cognitive theories of depression posit that selective attention for negative information contributes to the maintenance of depression. The current study experimentally tested this idea by randomly assigning adults with Major Depressive Disorder (MDD) to 4 weeks of computer-based attention bias modification designed to reduce negative attention bias or 4 weeks of placebo attention training. Findings indicate that compared to placebo training, attention bias modification reduced negative attention bias and increased resting-state connectivity within a neural circuit (i.e., middle frontal gyrus and dorsal anterior cingulate cortex) that supports control over emotional information. Further, pre- to post-training change in negative attention bias was significantly correlated with depression symptom change only in the active training condition. Exploratory analyses indicated that pre- to post-training changes in resting state connectivity within a circuit associated with sustained attention to visual information (i.e., precuenus and middle frontal gyrus) contributed to symptom improvement in the placebo condition. Importantly, depression symptoms did not change differentially between the training groups—overall, a 40% decrease in symptoms was observed across attention training conditions. Findings suggest that negative attention bias is associated with the maintenance of depression; however, deficits in general attentional control may also maintain depression symptoms, as evidenced by resting state connectivity and depression symptom improvement in the placebo training condition.","DOI":"10.1037/abn0000049","ISSN":"1939-1846(Electronic);0021-843X(Print)","shortTitle":"Attention bias modification for major depressive disorder","author":[{"family":"Beevers","given":"Christopher G."},{"family":"Clasen","given":"Peter C."},{"family":"Enock","given":"Philip M."},{"family":"Schnyer","given":"David M."}],"issued":{"date-parts":[["2015"]]}}},{"id":3416,"uris":["http://zotero.org/users/610747/items/RZLTBW5S"],"uri":["http://zotero.org/users/610747/items/RZLTBW5S"],"itemData":{"id":3416,"type":"article-journal","title":"Resting state networks in major depressive disorder","container-title":"Psychiatry Research: Neuroimaging","page":"139-151","volume":"224","issue":"3","source":"www.psyn-journal.com","DOI":"10/gdh72d","ISSN":"0925-4927, 1872-7506","note":"00087 \nPMID: 25456520","journalAbbreviation":"Psychiatry Research: Neuroimaging","language":"English","author":[{"family":"Dutta","given":"Arpan"},{"family":"McKie","given":"Shane"},{"family":"Deakin","given":"J. F. William"}],"issued":{"date-parts":[["2014",12,30]]}}}],"schema":"https://github.com/citation-style-language/schema/raw/master/csl-citation.json"} </w:instrText>
      </w:r>
      <w:r w:rsidR="009E05BA">
        <w:rPr>
          <w:rFonts w:ascii="Times New Roman" w:hAnsi="Times New Roman" w:cs="Times New Roman"/>
          <w:sz w:val="24"/>
          <w:szCs w:val="24"/>
        </w:rPr>
        <w:fldChar w:fldCharType="separate"/>
      </w:r>
      <w:r w:rsidR="00A71C4E" w:rsidRPr="00A71C4E">
        <w:rPr>
          <w:rFonts w:ascii="Times New Roman" w:hAnsi="Times New Roman" w:cs="Times New Roman"/>
          <w:sz w:val="24"/>
        </w:rPr>
        <w:t>[19,43]</w:t>
      </w:r>
      <w:r w:rsidR="009E05BA">
        <w:rPr>
          <w:rFonts w:ascii="Times New Roman" w:hAnsi="Times New Roman" w:cs="Times New Roman"/>
          <w:sz w:val="24"/>
          <w:szCs w:val="24"/>
        </w:rPr>
        <w:fldChar w:fldCharType="end"/>
      </w:r>
      <w:r w:rsidRPr="0082392C">
        <w:rPr>
          <w:rFonts w:ascii="Times New Roman" w:hAnsi="Times New Roman" w:cs="Times New Roman"/>
          <w:sz w:val="24"/>
          <w:szCs w:val="24"/>
        </w:rPr>
        <w:t>. Prior to the acquisition of resting-state scans participants will be instructed to remain awake and alert and keep their gaze on a fixation cross (+) presented approximately at the center of their field of view for the 8-minute duration of the scan.</w:t>
      </w:r>
      <w:r w:rsidR="00901F3F" w:rsidRPr="0082392C">
        <w:rPr>
          <w:rFonts w:ascii="Times New Roman" w:hAnsi="Times New Roman" w:cs="Times New Roman"/>
          <w:sz w:val="24"/>
          <w:szCs w:val="24"/>
        </w:rPr>
        <w:t xml:space="preserve"> The primary </w:t>
      </w:r>
      <w:r w:rsidR="00735A93" w:rsidRPr="0082392C">
        <w:rPr>
          <w:rFonts w:ascii="Times New Roman" w:hAnsi="Times New Roman" w:cs="Times New Roman"/>
          <w:sz w:val="24"/>
          <w:szCs w:val="24"/>
        </w:rPr>
        <w:t xml:space="preserve">resting state fMRI assessment </w:t>
      </w:r>
      <w:r w:rsidR="00901F3F" w:rsidRPr="0082392C">
        <w:rPr>
          <w:rFonts w:ascii="Times New Roman" w:hAnsi="Times New Roman" w:cs="Times New Roman"/>
          <w:sz w:val="24"/>
          <w:szCs w:val="24"/>
        </w:rPr>
        <w:t xml:space="preserve">will be connectivity </w:t>
      </w:r>
      <w:r w:rsidR="00FA447A">
        <w:rPr>
          <w:rFonts w:ascii="Times New Roman" w:hAnsi="Times New Roman" w:cs="Times New Roman"/>
          <w:sz w:val="24"/>
          <w:szCs w:val="24"/>
        </w:rPr>
        <w:t xml:space="preserve">across the frontal parietal cognitive control network but with a specific focus on connectivity </w:t>
      </w:r>
      <w:r w:rsidR="00901F3F" w:rsidRPr="0082392C">
        <w:rPr>
          <w:rFonts w:ascii="Times New Roman" w:hAnsi="Times New Roman" w:cs="Times New Roman"/>
          <w:sz w:val="24"/>
          <w:szCs w:val="24"/>
        </w:rPr>
        <w:t xml:space="preserve">between the middle frontal gyrus and the anterior cingulate cortex (c.f., </w:t>
      </w:r>
      <w:r w:rsidR="00901F3F" w:rsidRPr="0082392C">
        <w:rPr>
          <w:rFonts w:ascii="Times New Roman" w:hAnsi="Times New Roman" w:cs="Times New Roman"/>
          <w:sz w:val="24"/>
          <w:szCs w:val="24"/>
        </w:rPr>
        <w:fldChar w:fldCharType="begin"/>
      </w:r>
      <w:r w:rsidR="00901F3F" w:rsidRPr="0082392C">
        <w:rPr>
          <w:rFonts w:ascii="Times New Roman" w:hAnsi="Times New Roman" w:cs="Times New Roman"/>
          <w:sz w:val="24"/>
          <w:szCs w:val="24"/>
        </w:rPr>
        <w:instrText xml:space="preserve"> ADDIN ZOTERO_ITEM CSL_CITATION {"citationID":"Zg0p3GWR","properties":{"formattedCitation":"[19]","plainCitation":"[19]","noteIndex":0},"citationItems":[{"id":114,"uris":["http://zotero.org/users/610747/items/45TDCMKB"],"uri":["http://zotero.org/users/610747/items/45TDCMKB"],"itemData":{"id":114,"type":"article-journal","title":"Attention bias modification for major depressive disorder: Effects on attention bias, resting state connectivity, and symptom change","container-title":"Journal of Abnormal Psychology","page":"463-475","volume":"124","issue":"3","source":"APA PsycNET","abstract":"Cognitive theories of depression posit that selective attention for negative information contributes to the maintenance of depression. The current study experimentally tested this idea by randomly assigning adults with Major Depressive Disorder (MDD) to 4 weeks of computer-based attention bias modification designed to reduce negative attention bias or 4 weeks of placebo attention training. Findings indicate that compared to placebo training, attention bias modification reduced negative attention bias and increased resting-state connectivity within a neural circuit (i.e., middle frontal gyrus and dorsal anterior cingulate cortex) that supports control over emotional information. Further, pre- to post-training change in negative attention bias was significantly correlated with depression symptom change only in the active training condition. Exploratory analyses indicated that pre- to post-training changes in resting state connectivity within a circuit associated with sustained attention to visual information (i.e., precuenus and middle frontal gyrus) contributed to symptom improvement in the placebo condition. Importantly, depression symptoms did not change differentially between the training groups—overall, a 40% decrease in symptoms was observed across attention training conditions. Findings suggest that negative attention bias is associated with the maintenance of depression; however, deficits in general attentional control may also maintain depression symptoms, as evidenced by resting state connectivity and depression symptom improvement in the placebo training condition.","DOI":"10.1037/abn0000049","ISSN":"1939-1846(Electronic);0021-843X(Print)","shortTitle":"Attention bias modification for major depressive disorder","author":[{"family":"Beevers","given":"Christopher G."},{"family":"Clasen","given":"Peter C."},{"family":"Enock","given":"Philip M."},{"family":"Schnyer","given":"David M."}],"issued":{"date-parts":[["2015"]]}}}],"schema":"https://github.com/citation-style-language/schema/raw/master/csl-citation.json"} </w:instrText>
      </w:r>
      <w:r w:rsidR="00901F3F" w:rsidRPr="0082392C">
        <w:rPr>
          <w:rFonts w:ascii="Times New Roman" w:hAnsi="Times New Roman" w:cs="Times New Roman"/>
          <w:sz w:val="24"/>
          <w:szCs w:val="24"/>
        </w:rPr>
        <w:fldChar w:fldCharType="separate"/>
      </w:r>
      <w:r w:rsidR="00901F3F" w:rsidRPr="0082392C">
        <w:rPr>
          <w:rFonts w:ascii="Times New Roman" w:hAnsi="Times New Roman" w:cs="Times New Roman"/>
          <w:sz w:val="24"/>
          <w:szCs w:val="24"/>
        </w:rPr>
        <w:t>[19]</w:t>
      </w:r>
      <w:r w:rsidR="00901F3F" w:rsidRPr="0082392C">
        <w:rPr>
          <w:rFonts w:ascii="Times New Roman" w:hAnsi="Times New Roman" w:cs="Times New Roman"/>
          <w:sz w:val="24"/>
          <w:szCs w:val="24"/>
        </w:rPr>
        <w:fldChar w:fldCharType="end"/>
      </w:r>
      <w:r w:rsidR="00901F3F" w:rsidRPr="0082392C">
        <w:rPr>
          <w:rFonts w:ascii="Times New Roman" w:hAnsi="Times New Roman" w:cs="Times New Roman"/>
          <w:sz w:val="24"/>
          <w:szCs w:val="24"/>
        </w:rPr>
        <w:t xml:space="preserve">). </w:t>
      </w:r>
      <w:r w:rsidR="00F70F2C" w:rsidRPr="0082392C">
        <w:rPr>
          <w:rFonts w:ascii="Times New Roman" w:hAnsi="Times New Roman" w:cs="Times New Roman"/>
          <w:sz w:val="24"/>
          <w:szCs w:val="24"/>
        </w:rPr>
        <w:t>Exploratory assessments include a</w:t>
      </w:r>
      <w:r w:rsidR="00FA447A">
        <w:rPr>
          <w:rFonts w:ascii="Times New Roman" w:hAnsi="Times New Roman" w:cs="Times New Roman"/>
          <w:sz w:val="24"/>
          <w:szCs w:val="24"/>
        </w:rPr>
        <w:t xml:space="preserve">n fMRI version of the </w:t>
      </w:r>
      <w:r w:rsidR="00F70F2C" w:rsidRPr="0082392C">
        <w:rPr>
          <w:rFonts w:ascii="Times New Roman" w:hAnsi="Times New Roman" w:cs="Times New Roman"/>
          <w:sz w:val="24"/>
          <w:szCs w:val="24"/>
        </w:rPr>
        <w:t>sustained attention to response task</w:t>
      </w:r>
      <w:r w:rsidR="00186000" w:rsidRPr="0082392C">
        <w:rPr>
          <w:rFonts w:ascii="Times New Roman" w:hAnsi="Times New Roman" w:cs="Times New Roman"/>
          <w:sz w:val="24"/>
          <w:szCs w:val="24"/>
        </w:rPr>
        <w:t xml:space="preserve"> (SART)</w:t>
      </w:r>
      <w:r w:rsidR="00F70F2C" w:rsidRPr="0082392C">
        <w:rPr>
          <w:rFonts w:ascii="Times New Roman" w:hAnsi="Times New Roman" w:cs="Times New Roman"/>
          <w:sz w:val="24"/>
          <w:szCs w:val="24"/>
        </w:rPr>
        <w:t xml:space="preserve"> and a multishell (B1K and B3K) 216</w:t>
      </w:r>
      <w:r w:rsidR="00702648" w:rsidRPr="0082392C">
        <w:rPr>
          <w:rFonts w:ascii="Times New Roman" w:hAnsi="Times New Roman" w:cs="Times New Roman"/>
          <w:sz w:val="24"/>
          <w:szCs w:val="24"/>
        </w:rPr>
        <w:t>-</w:t>
      </w:r>
      <w:r w:rsidR="00F70F2C" w:rsidRPr="0082392C">
        <w:rPr>
          <w:rFonts w:ascii="Times New Roman" w:hAnsi="Times New Roman" w:cs="Times New Roman"/>
          <w:sz w:val="24"/>
          <w:szCs w:val="24"/>
        </w:rPr>
        <w:t xml:space="preserve">direction DTI scan (more detail regarding the exploratory SART </w:t>
      </w:r>
      <w:r w:rsidR="000611CE" w:rsidRPr="0082392C">
        <w:rPr>
          <w:rFonts w:ascii="Times New Roman" w:hAnsi="Times New Roman" w:cs="Times New Roman"/>
          <w:sz w:val="24"/>
          <w:szCs w:val="24"/>
        </w:rPr>
        <w:t xml:space="preserve">and DTI scan is </w:t>
      </w:r>
      <w:r w:rsidR="00F70F2C" w:rsidRPr="0082392C">
        <w:rPr>
          <w:rFonts w:ascii="Times New Roman" w:hAnsi="Times New Roman" w:cs="Times New Roman"/>
          <w:sz w:val="24"/>
          <w:szCs w:val="24"/>
        </w:rPr>
        <w:t>provided in the Supplemental Materials, section 1.2).</w:t>
      </w:r>
    </w:p>
    <w:p w14:paraId="0BE7788B" w14:textId="36237E64" w:rsidR="004A7CEC" w:rsidRPr="0082392C" w:rsidRDefault="004A7CEC" w:rsidP="003D45D5">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i/>
          <w:iCs/>
          <w:sz w:val="24"/>
          <w:szCs w:val="24"/>
        </w:rPr>
        <w:t>Sustained attention</w:t>
      </w:r>
      <w:r w:rsidRPr="0082392C">
        <w:rPr>
          <w:rFonts w:ascii="Times New Roman" w:hAnsi="Times New Roman" w:cs="Times New Roman"/>
          <w:sz w:val="24"/>
          <w:szCs w:val="24"/>
        </w:rPr>
        <w:t xml:space="preserve">. </w:t>
      </w:r>
      <w:r w:rsidR="006B6EFB" w:rsidRPr="0082392C">
        <w:rPr>
          <w:rFonts w:ascii="Times New Roman" w:hAnsi="Times New Roman" w:cs="Times New Roman"/>
          <w:sz w:val="24"/>
          <w:szCs w:val="24"/>
        </w:rPr>
        <w:t>The psychomotor vigilance task</w:t>
      </w:r>
      <w:r w:rsidR="00796125" w:rsidRPr="0082392C">
        <w:rPr>
          <w:rFonts w:ascii="Times New Roman" w:hAnsi="Times New Roman" w:cs="Times New Roman"/>
          <w:sz w:val="24"/>
          <w:szCs w:val="24"/>
        </w:rPr>
        <w:t xml:space="preserve"> (PVT</w:t>
      </w:r>
      <w:r w:rsidR="00AB34C6" w:rsidRPr="0082392C">
        <w:rPr>
          <w:rFonts w:ascii="Times New Roman" w:hAnsi="Times New Roman" w:cs="Times New Roman"/>
          <w:sz w:val="24"/>
          <w:szCs w:val="24"/>
        </w:rPr>
        <w:t xml:space="preserve">; </w:t>
      </w:r>
      <w:r w:rsidR="00AB34C6"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wb9YQENb","properties":{"formattedCitation":"[44]","plainCitation":"[44]","noteIndex":0},"citationItems":[{"id":3314,"uris":["http://zotero.org/users/610747/items/5FHTJ9YF"],"uri":["http://zotero.org/users/610747/items/5FHTJ9YF"],"itemData":{"id":3314,"type":"article-journal","title":"PC-PVT: A platform for psychomotor vigilance task testing, analysis, and prediction","container-title":"Behavior Research Methods","page":"140-147","volume":"46","issue":"1","source":"Crossref","DOI":"10.3758/s13428-013-0339-9","ISSN":"1554-3528","note":"00038","shortTitle":"PC-PVT","language":"en","author":[{"family":"Khitrov","given":"Maxim Y."},{"family":"Laxminarayan","given":"Srinivas"},{"family":"Thorsley","given":"David"},{"family":"Ramakrishnan","given":"Sridhar"},{"family":"Rajaraman","given":"Srinivasan"},{"family":"Wesensten","given":"Nancy J."},{"family":"Reifman","given":"Jaques"}],"issued":{"date-parts":[["2014",3]]}}}],"schema":"https://github.com/citation-style-language/schema/raw/master/csl-citation.json"} </w:instrText>
      </w:r>
      <w:r w:rsidR="00AB34C6"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[44]</w:t>
      </w:r>
      <w:r w:rsidR="00AB34C6" w:rsidRPr="0082392C">
        <w:rPr>
          <w:rFonts w:ascii="Times New Roman" w:hAnsi="Times New Roman" w:cs="Times New Roman"/>
          <w:sz w:val="24"/>
          <w:szCs w:val="24"/>
        </w:rPr>
        <w:fldChar w:fldCharType="end"/>
      </w:r>
      <w:r w:rsidR="006B6EFB" w:rsidRPr="0082392C">
        <w:rPr>
          <w:rFonts w:ascii="Times New Roman" w:hAnsi="Times New Roman" w:cs="Times New Roman"/>
          <w:sz w:val="24"/>
          <w:szCs w:val="24"/>
        </w:rPr>
        <w:t>)</w:t>
      </w:r>
      <w:r w:rsidR="00FA09E4" w:rsidRPr="0082392C">
        <w:rPr>
          <w:rFonts w:ascii="Times New Roman" w:hAnsi="Times New Roman" w:cs="Times New Roman"/>
          <w:sz w:val="24"/>
          <w:szCs w:val="24"/>
        </w:rPr>
        <w:t xml:space="preserve"> </w:t>
      </w:r>
      <w:r w:rsidR="006B6EFB" w:rsidRPr="0082392C">
        <w:rPr>
          <w:rFonts w:ascii="Times New Roman" w:hAnsi="Times New Roman" w:cs="Times New Roman"/>
          <w:sz w:val="24"/>
          <w:szCs w:val="24"/>
        </w:rPr>
        <w:t>will be used to assess sustained attention</w:t>
      </w:r>
      <w:r w:rsidR="00F617C9" w:rsidRPr="0082392C">
        <w:rPr>
          <w:rFonts w:ascii="Times New Roman" w:hAnsi="Times New Roman" w:cs="Times New Roman"/>
          <w:sz w:val="24"/>
          <w:szCs w:val="24"/>
        </w:rPr>
        <w:t>, which we speculate could serve as a mediator of change for the placebo ABM</w:t>
      </w:r>
      <w:r w:rsidR="006B6EFB" w:rsidRPr="0082392C">
        <w:rPr>
          <w:rFonts w:ascii="Times New Roman" w:hAnsi="Times New Roman" w:cs="Times New Roman"/>
          <w:sz w:val="24"/>
          <w:szCs w:val="24"/>
        </w:rPr>
        <w:t>. The PVT is a high signal-load reaction time test in which participants attend to a small rectangular area at the center of a computer screen. At random intervals, a bright millisecond timer appears in the center of the rectangle (2 to 10 second inter-trial intervals). Participants are instructed to respond via button press as rapidly as possible upon detection of the counter stimulus; participant response stops the counter from updating. The final counter value corresponds to the participant’s RT and is displayed on-screen for 1 second, thus providing feedb</w:t>
      </w:r>
      <w:r w:rsidR="008D69A3" w:rsidRPr="0082392C">
        <w:rPr>
          <w:rFonts w:ascii="Times New Roman" w:hAnsi="Times New Roman" w:cs="Times New Roman"/>
          <w:sz w:val="24"/>
          <w:szCs w:val="24"/>
        </w:rPr>
        <w:t>ack for that particular trial.</w:t>
      </w:r>
      <w:r w:rsidR="008F2762" w:rsidRPr="0082392C">
        <w:rPr>
          <w:rFonts w:ascii="Times New Roman" w:hAnsi="Times New Roman" w:cs="Times New Roman"/>
          <w:sz w:val="24"/>
          <w:szCs w:val="24"/>
        </w:rPr>
        <w:t xml:space="preserve"> </w:t>
      </w:r>
      <w:r w:rsidR="00FA447A">
        <w:rPr>
          <w:rFonts w:ascii="Times New Roman" w:eastAsia="Helvetica" w:hAnsi="Times New Roman" w:cs="Times New Roman"/>
          <w:sz w:val="24"/>
          <w:szCs w:val="24"/>
        </w:rPr>
        <w:t xml:space="preserve">Two metrics are particularly sensitive to sustained attention in a neurologically intact population and will be the focus of this investigation – number of lapses and RT for the fastest 10%. </w:t>
      </w:r>
    </w:p>
    <w:p w14:paraId="4A081661" w14:textId="4D1A15C2" w:rsidR="00E40897" w:rsidRPr="0082392C" w:rsidRDefault="00E40897" w:rsidP="003D45D5">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i/>
          <w:iCs/>
          <w:sz w:val="24"/>
          <w:szCs w:val="24"/>
        </w:rPr>
        <w:t>Treatment credibility</w:t>
      </w:r>
      <w:r w:rsidRPr="0082392C">
        <w:rPr>
          <w:rFonts w:ascii="Times New Roman" w:hAnsi="Times New Roman" w:cs="Times New Roman"/>
          <w:sz w:val="24"/>
          <w:szCs w:val="24"/>
        </w:rPr>
        <w:t xml:space="preserve">. </w:t>
      </w:r>
      <w:r w:rsidR="00293A49" w:rsidRPr="0082392C">
        <w:rPr>
          <w:rFonts w:ascii="Times New Roman" w:hAnsi="Times New Roman" w:cs="Times New Roman"/>
          <w:sz w:val="24"/>
          <w:szCs w:val="24"/>
        </w:rPr>
        <w:t>For this study, t</w:t>
      </w:r>
      <w:r w:rsidRPr="0082392C">
        <w:rPr>
          <w:rFonts w:ascii="Times New Roman" w:hAnsi="Times New Roman" w:cs="Times New Roman"/>
          <w:sz w:val="24"/>
          <w:szCs w:val="24"/>
        </w:rPr>
        <w:t xml:space="preserve">he </w:t>
      </w:r>
      <w:r w:rsidR="000A394D" w:rsidRPr="0082392C">
        <w:rPr>
          <w:rFonts w:ascii="Times New Roman" w:hAnsi="Times New Roman" w:cs="Times New Roman"/>
          <w:sz w:val="24"/>
          <w:szCs w:val="24"/>
        </w:rPr>
        <w:t xml:space="preserve">Credibility/Expectancy Questionnaire </w:t>
      </w:r>
      <w:r w:rsidRPr="0082392C">
        <w:rPr>
          <w:rFonts w:ascii="Times New Roman" w:hAnsi="Times New Roman" w:cs="Times New Roman"/>
          <w:sz w:val="24"/>
          <w:szCs w:val="24"/>
        </w:rPr>
        <w:t>(</w:t>
      </w:r>
      <w:r w:rsidR="000A394D" w:rsidRPr="0082392C">
        <w:rPr>
          <w:rFonts w:ascii="Times New Roman" w:hAnsi="Times New Roman" w:cs="Times New Roman"/>
          <w:sz w:val="24"/>
          <w:szCs w:val="24"/>
        </w:rPr>
        <w:t xml:space="preserve">CEQ; </w:t>
      </w:r>
      <w:r w:rsidR="000A394D"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4sPLDSzI","properties":{"formattedCitation":"[45]","plainCitation":"[45]","noteIndex":0},"citationItems":[{"id":3319,"uris":["http://zotero.org/users/610747/items/VGR4KWFZ"],"uri":["http://zotero.org/users/610747/items/VGR4KWFZ"],"itemData":{"id":3319,"type":"article-journal","title":"Psychometric properties of the credibility/expectancy questionnaire","container-title":"Journal of Behavior Therapy and Experimental Psychiatry","page":"73-86","volume":"31","issue":"2","source":"ScienceDirect","abstract":"The present research evaluated the psychometric properties of the credibility/expectancy questionnaire, a quick and easy-to-administer scale for measuring treatment expectancy and rationale credibility for use in clinical outcome studies. The results suggested that this questionnaire derives the two predicted factors (cognitively based credibility and relatively more affectively based expectancy) and that these factors are stable across different populations. Furthermore, the questionnaire demonstrated high internal consistency within each factor and good test–retest reliability. The expectancy factor predicted outcome on some measures, whereas the credibility factor was unrelated to outcome. The questionnaire is appended to the paper, yet the authors stress care when utilizing the scale. During the administration of the questionnaire, the participant sees two sections — one related to thinking and one related to feeling. However, the researcher needs to be aware that the 2 factors derived are not grouped into those questions. Instead credibility was found to be derived from the first three think questions and expectancy was derived from the fourth think question and the two feel questions.","DOI":"10/dmnhvk","ISSN":"0005-7916","journalAbbreviation":"Journal of Behavior Therapy and Experimental Psychiatry","author":[{"family":"Devilly","given":"Grant J."},{"family":"Borkovec","given":"Thomas D."}],"issued":{"date-parts":[["2000",6,1]]}}}],"schema":"https://github.com/citation-style-language/schema/raw/master/csl-citation.json"} </w:instrText>
      </w:r>
      <w:r w:rsidR="000A394D"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[45]</w:t>
      </w:r>
      <w:r w:rsidR="000A394D"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w:t>
      </w:r>
      <w:r w:rsidR="00293A49" w:rsidRPr="0082392C">
        <w:rPr>
          <w:rFonts w:ascii="Times New Roman" w:hAnsi="Times New Roman" w:cs="Times New Roman"/>
          <w:sz w:val="24"/>
          <w:szCs w:val="24"/>
        </w:rPr>
        <w:t xml:space="preserve">has been </w:t>
      </w:r>
      <w:r w:rsidRPr="0082392C">
        <w:rPr>
          <w:rFonts w:ascii="Times New Roman" w:hAnsi="Times New Roman" w:cs="Times New Roman"/>
          <w:sz w:val="24"/>
          <w:szCs w:val="24"/>
        </w:rPr>
        <w:t xml:space="preserve">adapted to examine how credible participants believed their intervention to be. </w:t>
      </w:r>
      <w:r w:rsidR="008429D5" w:rsidRPr="0082392C">
        <w:rPr>
          <w:rFonts w:ascii="Times New Roman" w:hAnsi="Times New Roman" w:cs="Times New Roman"/>
          <w:sz w:val="24"/>
          <w:szCs w:val="24"/>
        </w:rPr>
        <w:lastRenderedPageBreak/>
        <w:t>Example items include</w:t>
      </w:r>
      <w:r w:rsidRPr="0082392C">
        <w:rPr>
          <w:rFonts w:ascii="Times New Roman" w:hAnsi="Times New Roman" w:cs="Times New Roman"/>
          <w:sz w:val="24"/>
          <w:szCs w:val="24"/>
        </w:rPr>
        <w:t xml:space="preserve"> “</w:t>
      </w:r>
      <w:r w:rsidR="00C3324E" w:rsidRPr="0082392C">
        <w:rPr>
          <w:rFonts w:ascii="Times New Roman" w:hAnsi="Times New Roman" w:cs="Times New Roman"/>
          <w:sz w:val="24"/>
          <w:szCs w:val="24"/>
        </w:rPr>
        <w:t>At this point, how logical does the treatment offered to you seem?</w:t>
      </w:r>
      <w:r w:rsidRPr="0082392C">
        <w:rPr>
          <w:rFonts w:ascii="Times New Roman" w:hAnsi="Times New Roman" w:cs="Times New Roman"/>
          <w:sz w:val="24"/>
          <w:szCs w:val="24"/>
        </w:rPr>
        <w:t>”</w:t>
      </w:r>
      <w:r w:rsidR="00A77B0C" w:rsidRPr="0082392C">
        <w:rPr>
          <w:rFonts w:ascii="Times New Roman" w:hAnsi="Times New Roman" w:cs="Times New Roman"/>
          <w:sz w:val="24"/>
          <w:szCs w:val="24"/>
        </w:rPr>
        <w:t xml:space="preserve"> and “At this point, how successful do you think this treatment will be in reducing your depressive symptoms?”</w:t>
      </w:r>
      <w:r w:rsidRPr="0082392C">
        <w:rPr>
          <w:rFonts w:ascii="Times New Roman" w:hAnsi="Times New Roman" w:cs="Times New Roman"/>
          <w:sz w:val="24"/>
          <w:szCs w:val="24"/>
        </w:rPr>
        <w:t xml:space="preserve"> Given previous </w:t>
      </w:r>
      <w:r w:rsidR="00646E8A" w:rsidRPr="0082392C">
        <w:rPr>
          <w:rFonts w:ascii="Times New Roman" w:hAnsi="Times New Roman" w:cs="Times New Roman"/>
          <w:sz w:val="24"/>
          <w:szCs w:val="24"/>
        </w:rPr>
        <w:t xml:space="preserve">research </w:t>
      </w:r>
      <w:r w:rsidRPr="0082392C">
        <w:rPr>
          <w:rFonts w:ascii="Times New Roman" w:hAnsi="Times New Roman" w:cs="Times New Roman"/>
          <w:sz w:val="24"/>
          <w:szCs w:val="24"/>
        </w:rPr>
        <w:t xml:space="preserve">that </w:t>
      </w:r>
      <w:r w:rsidR="00646E8A" w:rsidRPr="0082392C">
        <w:rPr>
          <w:rFonts w:ascii="Times New Roman" w:hAnsi="Times New Roman" w:cs="Times New Roman"/>
          <w:sz w:val="24"/>
          <w:szCs w:val="24"/>
        </w:rPr>
        <w:t xml:space="preserve">has suggested </w:t>
      </w:r>
      <w:r w:rsidRPr="0082392C">
        <w:rPr>
          <w:rFonts w:ascii="Times New Roman" w:hAnsi="Times New Roman" w:cs="Times New Roman"/>
          <w:sz w:val="24"/>
          <w:szCs w:val="24"/>
        </w:rPr>
        <w:t xml:space="preserve">credibility </w:t>
      </w:r>
      <w:r w:rsidR="00646E8A" w:rsidRPr="0082392C">
        <w:rPr>
          <w:rFonts w:ascii="Times New Roman" w:hAnsi="Times New Roman" w:cs="Times New Roman"/>
          <w:sz w:val="24"/>
          <w:szCs w:val="24"/>
        </w:rPr>
        <w:t xml:space="preserve">is </w:t>
      </w:r>
      <w:r w:rsidRPr="0082392C">
        <w:rPr>
          <w:rFonts w:ascii="Times New Roman" w:hAnsi="Times New Roman" w:cs="Times New Roman"/>
          <w:sz w:val="24"/>
          <w:szCs w:val="24"/>
        </w:rPr>
        <w:t xml:space="preserve">a strong predictor of </w:t>
      </w:r>
      <w:r w:rsidR="00646E8A" w:rsidRPr="0082392C">
        <w:rPr>
          <w:rFonts w:ascii="Times New Roman" w:hAnsi="Times New Roman" w:cs="Times New Roman"/>
          <w:sz w:val="24"/>
          <w:szCs w:val="24"/>
        </w:rPr>
        <w:t xml:space="preserve">ABM </w:t>
      </w:r>
      <w:r w:rsidRPr="0082392C">
        <w:rPr>
          <w:rFonts w:ascii="Times New Roman" w:hAnsi="Times New Roman" w:cs="Times New Roman"/>
          <w:sz w:val="24"/>
          <w:szCs w:val="24"/>
        </w:rPr>
        <w:t>treatment outcome</w:t>
      </w:r>
      <w:r w:rsidR="00F6131E">
        <w:rPr>
          <w:rFonts w:ascii="Times New Roman" w:hAnsi="Times New Roman" w:cs="Times New Roman"/>
          <w:sz w:val="24"/>
          <w:szCs w:val="24"/>
        </w:rPr>
        <w:t xml:space="preserve"> </w:t>
      </w:r>
      <w:r w:rsidR="00370EF0"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583FBHVR","properties":{"formattedCitation":"[46]","plainCitation":"[46]","noteIndex":0},"citationItems":[{"id":3317,"uris":["http://zotero.org/users/610747/items/VI6DMNR4"],"uri":["http://zotero.org/users/610747/items/VI6DMNR4"],"itemData":{"id":3317,"type":"article-newspaper","title":"Feeling Anxious? Soon There Will Be an App for That","container-title":"The New York Times","section":"Health","source":"NYTimes.com","abstract":"Therapy apps may soon make psychological help accessible in the grocery store line, on the bus, or just before a work presentation.","URL":"https://www.nytimes.com/2012/02/14/health/feeling-anxious-soon-there-will-be-an-app-for-that.html","ISSN":"0362-4331","note":"00003","shortTitle":"Feeling Anxious?","language":"en-US","author":[{"family":"Carey","given":"Benedict"}],"issued":{"date-parts":[["2012",2,13]]},"accessed":{"date-parts":[["2018",4,26]]}}}],"schema":"https://github.com/citation-style-language/schema/raw/master/csl-citation.json"} </w:instrText>
      </w:r>
      <w:r w:rsidR="00370EF0"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[46]</w:t>
      </w:r>
      <w:r w:rsidR="00370EF0"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w:t>
      </w:r>
      <w:r w:rsidR="008429D5" w:rsidRPr="0082392C">
        <w:rPr>
          <w:rFonts w:ascii="Times New Roman" w:hAnsi="Times New Roman" w:cs="Times New Roman"/>
          <w:sz w:val="24"/>
          <w:szCs w:val="24"/>
        </w:rPr>
        <w:t>we want</w:t>
      </w:r>
      <w:r w:rsidR="00646E8A" w:rsidRPr="0082392C">
        <w:rPr>
          <w:rFonts w:ascii="Times New Roman" w:hAnsi="Times New Roman" w:cs="Times New Roman"/>
          <w:sz w:val="24"/>
          <w:szCs w:val="24"/>
        </w:rPr>
        <w:t xml:space="preserve"> to examine to what extent reduction in depression symptoms was associated with credibility. </w:t>
      </w:r>
    </w:p>
    <w:p w14:paraId="334F75AF" w14:textId="7F3178AB" w:rsidR="00392D0A" w:rsidRPr="0082392C" w:rsidRDefault="00576611" w:rsidP="00747CD9">
      <w:pPr>
        <w:spacing w:after="0" w:line="480" w:lineRule="auto"/>
        <w:ind w:firstLine="720"/>
        <w:outlineLvl w:val="0"/>
        <w:rPr>
          <w:rFonts w:ascii="Times New Roman" w:hAnsi="Times New Roman" w:cs="Times New Roman"/>
          <w:b/>
          <w:bCs/>
          <w:sz w:val="24"/>
          <w:szCs w:val="24"/>
        </w:rPr>
      </w:pPr>
      <w:r w:rsidRPr="0082392C">
        <w:rPr>
          <w:rFonts w:ascii="Times New Roman" w:hAnsi="Times New Roman" w:cs="Times New Roman"/>
          <w:b/>
          <w:bCs/>
          <w:sz w:val="24"/>
          <w:szCs w:val="24"/>
        </w:rPr>
        <w:t>Analytic plan</w:t>
      </w:r>
    </w:p>
    <w:p w14:paraId="0A628A60" w14:textId="7FCD0017" w:rsidR="001A4C7B" w:rsidRPr="0082392C" w:rsidRDefault="00576611" w:rsidP="001A4C7B">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i/>
          <w:iCs/>
          <w:sz w:val="24"/>
          <w:szCs w:val="24"/>
        </w:rPr>
        <w:t>Sample size estimation.</w:t>
      </w:r>
      <w:r w:rsidR="001A4C7B" w:rsidRPr="0082392C">
        <w:rPr>
          <w:rFonts w:ascii="Times New Roman" w:hAnsi="Times New Roman" w:cs="Times New Roman"/>
          <w:sz w:val="24"/>
          <w:szCs w:val="24"/>
        </w:rPr>
        <w:t xml:space="preserve"> As we expect effect sizes for ABM on proximal targets (attention bias, </w:t>
      </w:r>
      <w:r w:rsidR="000B34AD" w:rsidRPr="0082392C">
        <w:rPr>
          <w:rFonts w:ascii="Times New Roman" w:hAnsi="Times New Roman" w:cs="Times New Roman"/>
          <w:sz w:val="24"/>
          <w:szCs w:val="24"/>
        </w:rPr>
        <w:t>right medial frontal gyral-dorsal anterior cingulate cortex (</w:t>
      </w:r>
      <w:r w:rsidR="001A4C7B" w:rsidRPr="0082392C">
        <w:rPr>
          <w:rFonts w:ascii="Times New Roman" w:hAnsi="Times New Roman" w:cs="Times New Roman"/>
          <w:sz w:val="24"/>
          <w:szCs w:val="24"/>
        </w:rPr>
        <w:t>rMFG – dACC</w:t>
      </w:r>
      <w:r w:rsidR="000B34AD" w:rsidRPr="0082392C">
        <w:rPr>
          <w:rFonts w:ascii="Times New Roman" w:hAnsi="Times New Roman" w:cs="Times New Roman"/>
          <w:sz w:val="24"/>
          <w:szCs w:val="24"/>
        </w:rPr>
        <w:t>)</w:t>
      </w:r>
      <w:r w:rsidR="001A4C7B" w:rsidRPr="0082392C">
        <w:rPr>
          <w:rFonts w:ascii="Times New Roman" w:hAnsi="Times New Roman" w:cs="Times New Roman"/>
          <w:sz w:val="24"/>
          <w:szCs w:val="24"/>
        </w:rPr>
        <w:t xml:space="preserve"> resting state </w:t>
      </w:r>
      <w:r w:rsidR="00293A49" w:rsidRPr="0082392C">
        <w:rPr>
          <w:rFonts w:ascii="Times New Roman" w:hAnsi="Times New Roman" w:cs="Times New Roman"/>
          <w:sz w:val="24"/>
          <w:szCs w:val="24"/>
        </w:rPr>
        <w:t xml:space="preserve">functional </w:t>
      </w:r>
      <w:r w:rsidR="001A4C7B" w:rsidRPr="0082392C">
        <w:rPr>
          <w:rFonts w:ascii="Times New Roman" w:hAnsi="Times New Roman" w:cs="Times New Roman"/>
          <w:sz w:val="24"/>
          <w:szCs w:val="24"/>
        </w:rPr>
        <w:t xml:space="preserve">connectivity, or sustained attention) to be greater than for the more distal target (depression change), we assume the latter to be the limiting constraint. Therefore, we conducted a power analysis to determine the sample size needed to detect a difference in depression symptom </w:t>
      </w:r>
      <w:r w:rsidR="009F0AA8">
        <w:rPr>
          <w:rFonts w:ascii="Times New Roman" w:hAnsi="Times New Roman" w:cs="Times New Roman"/>
          <w:sz w:val="24"/>
          <w:szCs w:val="24"/>
        </w:rPr>
        <w:t xml:space="preserve">severity </w:t>
      </w:r>
      <w:r w:rsidR="001A4C7B" w:rsidRPr="0082392C">
        <w:rPr>
          <w:rFonts w:ascii="Times New Roman" w:hAnsi="Times New Roman" w:cs="Times New Roman"/>
          <w:sz w:val="24"/>
          <w:szCs w:val="24"/>
        </w:rPr>
        <w:t>change.</w:t>
      </w:r>
    </w:p>
    <w:p w14:paraId="01634983" w14:textId="777E258E" w:rsidR="001A4C7B" w:rsidRPr="0082392C" w:rsidRDefault="001A4C7B" w:rsidP="001A4C7B">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To calculate the sample size requirements for linear models of these longitudinal data, we used methods </w:t>
      </w:r>
      <w:r w:rsidR="00E22594" w:rsidRPr="0082392C">
        <w:rPr>
          <w:rFonts w:ascii="Times New Roman" w:hAnsi="Times New Roman" w:cs="Times New Roman"/>
          <w:sz w:val="24"/>
          <w:szCs w:val="24"/>
        </w:rPr>
        <w:t>outlined by Diggle et al.</w:t>
      </w:r>
      <w:r w:rsidR="009B017D" w:rsidRPr="0082392C">
        <w:rPr>
          <w:rFonts w:ascii="Times New Roman" w:hAnsi="Times New Roman" w:cs="Times New Roman"/>
          <w:sz w:val="24"/>
          <w:szCs w:val="24"/>
        </w:rPr>
        <w:t xml:space="preserve"> </w:t>
      </w:r>
      <w:r w:rsidR="00152BFA"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AlK6S9GI","properties":{"formattedCitation":"[47]","plainCitation":"[47]","noteIndex":0},"citationItems":[{"id":3322,"uris":["http://zotero.org/users/610747/items/ZT2HD6HW"],"uri":["http://zotero.org/users/610747/items/ZT2HD6HW"],"itemData":{"id":3322,"type":"book","title":"Analysis of Longitudinal Data","publisher":"Oxford University Press","publisher-place":"Oxford, UK","edition":"2nd","event-place":"Oxford, UK","note":"00000","author":[{"family":"Diggle","given":"P"},{"family":"Heagerty","given":"P"},{"family":"Liang","given":"K-Y"},{"family":"Zeger","given":"S"}],"issued":{"date-parts":[["2013"]]}}}],"schema":"https://github.com/citation-style-language/schema/raw/master/csl-citation.json"} </w:instrText>
      </w:r>
      <w:r w:rsidR="00152BFA"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[47]</w:t>
      </w:r>
      <w:r w:rsidR="00152BFA" w:rsidRPr="0082392C">
        <w:rPr>
          <w:rFonts w:ascii="Times New Roman" w:hAnsi="Times New Roman" w:cs="Times New Roman"/>
          <w:sz w:val="24"/>
          <w:szCs w:val="24"/>
        </w:rPr>
        <w:fldChar w:fldCharType="end"/>
      </w:r>
      <w:r w:rsidR="00152BFA" w:rsidRPr="0082392C">
        <w:rPr>
          <w:rFonts w:ascii="Times New Roman" w:hAnsi="Times New Roman" w:cs="Times New Roman"/>
          <w:sz w:val="24"/>
          <w:szCs w:val="24"/>
        </w:rPr>
        <w:t xml:space="preserve"> </w:t>
      </w:r>
      <w:r w:rsidRPr="0082392C">
        <w:rPr>
          <w:rFonts w:ascii="Times New Roman" w:hAnsi="Times New Roman" w:cs="Times New Roman"/>
          <w:sz w:val="24"/>
          <w:szCs w:val="24"/>
        </w:rPr>
        <w:t xml:space="preserve">and implemented in the R </w:t>
      </w:r>
      <w:r w:rsidRPr="0082392C">
        <w:rPr>
          <w:rFonts w:ascii="Times New Roman" w:hAnsi="Times New Roman" w:cs="Times New Roman"/>
          <w:i/>
          <w:iCs/>
          <w:sz w:val="24"/>
          <w:szCs w:val="24"/>
        </w:rPr>
        <w:t>longpower</w:t>
      </w:r>
      <w:r w:rsidRPr="0082392C">
        <w:rPr>
          <w:rFonts w:ascii="Times New Roman" w:hAnsi="Times New Roman" w:cs="Times New Roman"/>
          <w:sz w:val="24"/>
          <w:szCs w:val="24"/>
        </w:rPr>
        <w:t xml:space="preserve"> package, which contains functions for translating pilot mixed effect model parameters (e.g. random intercept and slope) into marginal model parameters. These methods are specifically tailored for randomized placebo controlled studies in which the primary outcome of interest is the interaction of treatment and time in a linear mixed effects model.</w:t>
      </w:r>
    </w:p>
    <w:p w14:paraId="1F78F681" w14:textId="2E663AD3" w:rsidR="00576611" w:rsidRPr="0082392C" w:rsidRDefault="001A4C7B">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To estimate the time</w:t>
      </w:r>
      <w:r w:rsidR="00293A49" w:rsidRPr="0082392C">
        <w:rPr>
          <w:rFonts w:ascii="Times New Roman" w:hAnsi="Times New Roman" w:cs="Times New Roman"/>
          <w:sz w:val="24"/>
          <w:szCs w:val="24"/>
        </w:rPr>
        <w:t>-</w:t>
      </w:r>
      <w:r w:rsidRPr="0082392C">
        <w:rPr>
          <w:rFonts w:ascii="Times New Roman" w:hAnsi="Times New Roman" w:cs="Times New Roman"/>
          <w:sz w:val="24"/>
          <w:szCs w:val="24"/>
        </w:rPr>
        <w:t>series correlation and covariance matrices of the assessment-only group, we used the first month of data collected from a previous longitudinal study where depression symptoms were measured on a weekly basis with no intervention</w:t>
      </w:r>
      <w:r w:rsidR="00F6131E">
        <w:rPr>
          <w:rFonts w:ascii="Times New Roman" w:hAnsi="Times New Roman" w:cs="Times New Roman"/>
          <w:sz w:val="24"/>
          <w:szCs w:val="24"/>
        </w:rPr>
        <w:t xml:space="preserve"> </w:t>
      </w:r>
      <w:r w:rsidR="00AD4577"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K4i4uOIu","properties":{"formattedCitation":"[48]","plainCitation":"[48]","noteIndex":0},"citationItems":[{"id":584,"uris":["http://zotero.org/users/610747/items/FH88BAMA"],"uri":["http://zotero.org/users/610747/items/FH88BAMA"],"itemData":{"id":584,"type":"article-journal","title":"Self-referential schemas and attentional bias predict severity and naturalistic course of depression symptoms","container-title":"Cognition and Emotion","page":"1-13","volume":"0","issue":"0","source":"Taylor and Francis+NEJM","abstract":"Attentional bias and self-referential schemas have been observed in numerous cross-sectional studies of depressed adults and are theorised to maintain negative mood. However, few longitudinal studies have examined whether maladaptive cognition predicts the course of depressive symptoms. Fifty-seven adults with elevated depression symptoms were assessed for negative attentional bias using a dot-probe task with eye-tracking and self-referential schemas using a self-referent encoding task. Participants subsequently completed five weekly depression symptom assessments. Participants with more negative self-referential schemas had higher baseline depression symptoms (r = .55). However, participants who spent more time attending to negative words showed greater symptom worsening over time (r = .42). The findings for negative self-referential schemas replicate past research, while the findings for negative attention bias represent the first evidence showing that attentional biases predict naturalistic symptom course. This work suggests that negative attention biases maintain depression symptoms and represent an important treatment target for neurocognitive therapeutics.","DOI":"10.1080/02699931.2016.1146123","ISSN":"0269-9931","note":"PMID: 26901406","author":[{"family":"Disner","given":"Seth G."},{"family":"Shumake","given":"Jason D."},{"family":"Beevers","given":"Christopher G."}],"issued":{"date-parts":[["2016",2,22]]}}}],"schema":"https://github.com/citation-style-language/schema/raw/master/csl-citation.json"} </w:instrText>
      </w:r>
      <w:r w:rsidR="00AD4577"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[48]</w:t>
      </w:r>
      <w:r w:rsidR="00AD4577"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Because this naturalistic study used the CES-D to measure depression symptoms and our prior ABM study used the BDI-II, we first converted the CESD measurements into predicted BDI </w:t>
      </w:r>
      <w:r w:rsidR="00FA5A13" w:rsidRPr="0082392C">
        <w:rPr>
          <w:rFonts w:ascii="Times New Roman" w:hAnsi="Times New Roman" w:cs="Times New Roman"/>
          <w:sz w:val="24"/>
          <w:szCs w:val="24"/>
        </w:rPr>
        <w:t xml:space="preserve">measurements </w:t>
      </w:r>
      <w:r w:rsidR="00DA3F59" w:rsidRPr="0082392C">
        <w:rPr>
          <w:rFonts w:ascii="Times New Roman" w:hAnsi="Times New Roman" w:cs="Times New Roman"/>
          <w:sz w:val="24"/>
          <w:szCs w:val="24"/>
        </w:rPr>
        <w:lastRenderedPageBreak/>
        <w:fldChar w:fldCharType="begin"/>
      </w:r>
      <w:r w:rsidR="00A71C4E">
        <w:rPr>
          <w:rFonts w:ascii="Times New Roman" w:hAnsi="Times New Roman" w:cs="Times New Roman"/>
          <w:sz w:val="24"/>
          <w:szCs w:val="24"/>
        </w:rPr>
        <w:instrText xml:space="preserve"> ADDIN ZOTERO_ITEM CSL_CITATION {"citationID":"b4FV0uf1","properties":{"formattedCitation":"[49]","plainCitation":"[49]","noteIndex":0},"citationItems":[{"id":3409,"uris":["http://zotero.org/users/610747/items/9YHDQDHJ"],"uri":["http://zotero.org/users/610747/items/9YHDQDHJ"],"itemData":{"id":3409,"type":"article-journal","title":"Cross-Measure Equivalence and Communicability in the Assessment of Depression: A Focus on Factor-Based Scales","container-title":"Assessment","page":"731-741","volume":"21","issue":"6","source":"SAGE Journals","abstract":"All measures of depression yield a global summary scale indicating the severity of depressive symptoms, implicitly conceptualized as a homogeneous construct. However, depression is a heterogeneous construct, with different presentations, subtypes, correlates, and responses to interventions. In response, the National Institute of Mental Health (NIMH) has suggested changes in the way depression is assessed, moving the focus to specific factors, such as cognitive, somatic, or affective symptoms. Still, there is little factor overlap between measures, and shared factors are weighted differently. To help fulfill NIMH’s strategic plan, this study used canonical correlation analysis (CCA) to explore shared latent variables and redundancy across the measures. It also analyzed the psychometric properties of factor-based subscales in the Beck Depression Inventory–2nd edition (BDI-II), Center for Epidemiologic Studies Depression scale (CES-D), Inventory for Depression and Anxiety Symptoms (IDAS), and Inventory of Depressive Symptomatology (IDS). Using a diverse sample of 218 students who reported at least mild depressive symptoms, this study found that the IDAS was best aligned with NIMH’s strategic plan; it has complete DSM-IV/DSM-5 symptom coverage and content-valid, psychometrically sound subscales. The BDI-II, CES-D, and IDS did not have consistent subscales, nor had incomplete or incongruent coverage of DSM criteria. Furthermore, CCA revealed low redundancy across measures (23% to 41% shared variance). These results suggest that different measures of depression do not measure the same construct. As a partial solution, empirical conversion tables were provided for researchers and clinicians to empirically compare total scores from different measures.","DOI":"10/f6tn5d","ISSN":"1073-1911","shortTitle":"Cross-Measure Equivalence and Communicability in the Assessment of Depression","journalAbbreviation":"Assessment","language":"en","author":[{"family":"González","given":"David Andrés"},{"family":"Jenkins","given":"Sharon Rae"}],"issued":{"date-parts":[["2014",12,1]]}}}],"schema":"https://github.com/citation-style-language/schema/raw/master/csl-citation.json"} </w:instrText>
      </w:r>
      <w:r w:rsidR="00DA3F59"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[49]</w:t>
      </w:r>
      <w:r w:rsidR="00DA3F59"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BDI = 1.13 + (.68)*CESD. Calculations </w:t>
      </w:r>
      <w:r w:rsidR="001932D6" w:rsidRPr="0082392C">
        <w:rPr>
          <w:rFonts w:ascii="Times New Roman" w:hAnsi="Times New Roman" w:cs="Times New Roman"/>
          <w:sz w:val="24"/>
          <w:szCs w:val="24"/>
        </w:rPr>
        <w:t xml:space="preserve">based on the equations provided by Diggle and colleagues </w:t>
      </w:r>
      <w:r w:rsidR="001932D6"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jQZTD1uE","properties":{"formattedCitation":"[47]","plainCitation":"[47]","noteIndex":0},"citationItems":[{"id":3322,"uris":["http://zotero.org/users/610747/items/ZT2HD6HW"],"uri":["http://zotero.org/users/610747/items/ZT2HD6HW"],"itemData":{"id":3322,"type":"book","title":"Analysis of Longitudinal Data","publisher":"Oxford University Press","publisher-place":"Oxford, UK","edition":"2nd","event-place":"Oxford, UK","note":"00000","author":[{"family":"Diggle","given":"P"},{"family":"Heagerty","given":"P"},{"family":"Liang","given":"K-Y"},{"family":"Zeger","given":"S"}],"issued":{"date-parts":[["2013"]]}}}],"schema":"https://github.com/citation-style-language/schema/raw/master/csl-citation.json"} </w:instrText>
      </w:r>
      <w:r w:rsidR="001932D6"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[47]</w:t>
      </w:r>
      <w:r w:rsidR="001932D6" w:rsidRPr="0082392C">
        <w:rPr>
          <w:rFonts w:ascii="Times New Roman" w:hAnsi="Times New Roman" w:cs="Times New Roman"/>
          <w:sz w:val="24"/>
          <w:szCs w:val="24"/>
        </w:rPr>
        <w:fldChar w:fldCharType="end"/>
      </w:r>
      <w:r w:rsidR="001932D6" w:rsidRPr="0082392C">
        <w:rPr>
          <w:rFonts w:ascii="Times New Roman" w:hAnsi="Times New Roman" w:cs="Times New Roman"/>
          <w:sz w:val="24"/>
          <w:szCs w:val="24"/>
        </w:rPr>
        <w:t xml:space="preserve"> </w:t>
      </w:r>
      <w:r w:rsidR="00085AEA" w:rsidRPr="0082392C">
        <w:rPr>
          <w:rFonts w:ascii="Times New Roman" w:hAnsi="Times New Roman" w:cs="Times New Roman"/>
          <w:sz w:val="24"/>
          <w:szCs w:val="24"/>
        </w:rPr>
        <w:t xml:space="preserve">employing data from the naturalistic study </w:t>
      </w:r>
      <w:r w:rsidR="00085AEA"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rcCv9InU","properties":{"formattedCitation":"[48]","plainCitation":"[48]","noteIndex":0},"citationItems":[{"id":584,"uris":["http://zotero.org/users/610747/items/FH88BAMA"],"uri":["http://zotero.org/users/610747/items/FH88BAMA"],"itemData":{"id":584,"type":"article-journal","title":"Self-referential schemas and attentional bias predict severity and naturalistic course of depression symptoms","container-title":"Cognition and Emotion","page":"1-13","volume":"0","issue":"0","source":"Taylor and Francis+NEJM","abstract":"Attentional bias and self-referential schemas have been observed in numerous cross-sectional studies of depressed adults and are theorised to maintain negative mood. However, few longitudinal studies have examined whether maladaptive cognition predicts the course of depressive symptoms. Fifty-seven adults with elevated depression symptoms were assessed for negative attentional bias using a dot-probe task with eye-tracking and self-referential schemas using a self-referent encoding task. Participants subsequently completed five weekly depression symptom assessments. Participants with more negative self-referential schemas had higher baseline depression symptoms (r = .55). However, participants who spent more time attending to negative words showed greater symptom worsening over time (r = .42). The findings for negative self-referential schemas replicate past research, while the findings for negative attention bias represent the first evidence showing that attentional biases predict naturalistic symptom course. This work suggests that negative attention biases maintain depression symptoms and represent an important treatment target for neurocognitive therapeutics.","DOI":"10.1080/02699931.2016.1146123","ISSN":"0269-9931","note":"PMID: 26901406","author":[{"family":"Disner","given":"Seth G."},{"family":"Shumake","given":"Jason D."},{"family":"Beevers","given":"Christopher G."}],"issued":{"date-parts":[["2016",2,22]]}}}],"schema":"https://github.com/citation-style-language/schema/raw/master/csl-citation.json"} </w:instrText>
      </w:r>
      <w:r w:rsidR="00085AEA"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[48]</w:t>
      </w:r>
      <w:r w:rsidR="00085AEA" w:rsidRPr="0082392C">
        <w:rPr>
          <w:rFonts w:ascii="Times New Roman" w:hAnsi="Times New Roman" w:cs="Times New Roman"/>
          <w:sz w:val="24"/>
          <w:szCs w:val="24"/>
        </w:rPr>
        <w:fldChar w:fldCharType="end"/>
      </w:r>
      <w:r w:rsidR="00085AEA" w:rsidRPr="0082392C">
        <w:rPr>
          <w:rFonts w:ascii="Times New Roman" w:hAnsi="Times New Roman" w:cs="Times New Roman"/>
          <w:sz w:val="24"/>
          <w:szCs w:val="24"/>
        </w:rPr>
        <w:t xml:space="preserve"> and our prior ABM study </w:t>
      </w:r>
      <w:r w:rsidR="00085AEA" w:rsidRPr="0082392C">
        <w:rPr>
          <w:rFonts w:ascii="Times New Roman" w:hAnsi="Times New Roman" w:cs="Times New Roman"/>
          <w:sz w:val="24"/>
          <w:szCs w:val="24"/>
        </w:rPr>
        <w:fldChar w:fldCharType="begin"/>
      </w:r>
      <w:r w:rsidR="00085AEA" w:rsidRPr="0082392C">
        <w:rPr>
          <w:rFonts w:ascii="Times New Roman" w:hAnsi="Times New Roman" w:cs="Times New Roman"/>
          <w:sz w:val="24"/>
          <w:szCs w:val="24"/>
        </w:rPr>
        <w:instrText xml:space="preserve"> ADDIN ZOTERO_ITEM CSL_CITATION {"citationID":"FmVD9FAI","properties":{"formattedCitation":"[19]","plainCitation":"[19]","noteIndex":0},"citationItems":[{"id":114,"uris":["http://zotero.org/users/610747/items/45TDCMKB"],"uri":["http://zotero.org/users/610747/items/45TDCMKB"],"itemData":{"id":114,"type":"article-journal","title":"Attention bias modification for major depressive disorder: Effects on attention bias, resting state connectivity, and symptom change","container-title":"Journal of Abnormal Psychology","page":"463-475","volume":"124","issue":"3","source":"APA PsycNET","abstract":"Cognitive theories of depression posit that selective attention for negative information contributes to the maintenance of depression. The current study experimentally tested this idea by randomly assigning adults with Major Depressive Disorder (MDD) to 4 weeks of computer-based attention bias modification designed to reduce negative attention bias or 4 weeks of placebo attention training. Findings indicate that compared to placebo training, attention bias modification reduced negative attention bias and increased resting-state connectivity within a neural circuit (i.e., middle frontal gyrus and dorsal anterior cingulate cortex) that supports control over emotional information. Further, pre- to post-training change in negative attention bias was significantly correlated with depression symptom change only in the active training condition. Exploratory analyses indicated that pre- to post-training changes in resting state connectivity within a circuit associated with sustained attention to visual information (i.e., precuenus and middle frontal gyrus) contributed to symptom improvement in the placebo condition. Importantly, depression symptoms did not change differentially between the training groups—overall, a 40% decrease in symptoms was observed across attention training conditions. Findings suggest that negative attention bias is associated with the maintenance of depression; however, deficits in general attentional control may also maintain depression symptoms, as evidenced by resting state connectivity and depression symptom improvement in the placebo training condition.","DOI":"10.1037/abn0000049","ISSN":"1939-1846(Electronic);0021-843X(Print)","shortTitle":"Attention bias modification for major depressive disorder","author":[{"family":"Beevers","given":"Christopher G."},{"family":"Clasen","given":"Peter C."},{"family":"Enock","given":"Philip M."},{"family":"Schnyer","given":"David M."}],"issued":{"date-parts":[["2015"]]}}}],"schema":"https://github.com/citation-style-language/schema/raw/master/csl-citation.json"} </w:instrText>
      </w:r>
      <w:r w:rsidR="00085AEA" w:rsidRPr="0082392C">
        <w:rPr>
          <w:rFonts w:ascii="Times New Roman" w:hAnsi="Times New Roman" w:cs="Times New Roman"/>
          <w:sz w:val="24"/>
          <w:szCs w:val="24"/>
        </w:rPr>
        <w:fldChar w:fldCharType="separate"/>
      </w:r>
      <w:r w:rsidR="00085AEA" w:rsidRPr="0082392C">
        <w:rPr>
          <w:rFonts w:ascii="Times New Roman" w:hAnsi="Times New Roman" w:cs="Times New Roman"/>
          <w:sz w:val="24"/>
          <w:szCs w:val="24"/>
        </w:rPr>
        <w:t>[19]</w:t>
      </w:r>
      <w:r w:rsidR="00085AEA" w:rsidRPr="0082392C">
        <w:rPr>
          <w:rFonts w:ascii="Times New Roman" w:hAnsi="Times New Roman" w:cs="Times New Roman"/>
          <w:sz w:val="24"/>
          <w:szCs w:val="24"/>
        </w:rPr>
        <w:fldChar w:fldCharType="end"/>
      </w:r>
      <w:r w:rsidR="00085AEA" w:rsidRPr="0082392C">
        <w:rPr>
          <w:rFonts w:ascii="Times New Roman" w:hAnsi="Times New Roman" w:cs="Times New Roman"/>
          <w:sz w:val="24"/>
          <w:szCs w:val="24"/>
        </w:rPr>
        <w:t xml:space="preserve"> </w:t>
      </w:r>
      <w:r w:rsidRPr="0082392C">
        <w:rPr>
          <w:rFonts w:ascii="Times New Roman" w:hAnsi="Times New Roman" w:cs="Times New Roman"/>
          <w:sz w:val="24"/>
          <w:szCs w:val="24"/>
        </w:rPr>
        <w:t>then determined the sample size needed to reject the null hypothesis that the mean rate of improvement for the trained groups will be equal to that of the assessment-only group, given a group difference in slopes of 1 point per week, 5 weekly observations, a variance of random slope equal to 1, a residual variance equal to 13.2, a type-one error rate of alpha = 0.05, and 80% power. This is the equivalent to being able to detect a medium effect, although our pilot data</w:t>
      </w:r>
      <w:r w:rsidR="00F6131E">
        <w:rPr>
          <w:rFonts w:ascii="Times New Roman" w:hAnsi="Times New Roman" w:cs="Times New Roman"/>
          <w:sz w:val="24"/>
          <w:szCs w:val="24"/>
        </w:rPr>
        <w:t xml:space="preserve"> </w:t>
      </w:r>
      <w:r w:rsidR="0044670A"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jo3uj8fR","properties":{"formattedCitation":"[48]","plainCitation":"[48]","noteIndex":0},"citationItems":[{"id":584,"uris":["http://zotero.org/users/610747/items/FH88BAMA"],"uri":["http://zotero.org/users/610747/items/FH88BAMA"],"itemData":{"id":584,"type":"article-journal","title":"Self-referential schemas and attentional bias predict severity and naturalistic course of depression symptoms","container-title":"Cognition and Emotion","page":"1-13","volume":"0","issue":"0","source":"Taylor and Francis+NEJM","abstract":"Attentional bias and self-referential schemas have been observed in numerous cross-sectional studies of depressed adults and are theorised to maintain negative mood. However, few longitudinal studies have examined whether maladaptive cognition predicts the course of depressive symptoms. Fifty-seven adults with elevated depression symptoms were assessed for negative attentional bias using a dot-probe task with eye-tracking and self-referential schemas using a self-referent encoding task. Participants subsequently completed five weekly depression symptom assessments. Participants with more negative self-referential schemas had higher baseline depression symptoms (r = .55). However, participants who spent more time attending to negative words showed greater symptom worsening over time (r = .42). The findings for negative self-referential schemas replicate past research, while the findings for negative attention bias represent the first evidence showing that attentional biases predict naturalistic symptom course. This work suggests that negative attention biases maintain depression symptoms and represent an important treatment target for neurocognitive therapeutics.","DOI":"10.1080/02699931.2016.1146123","ISSN":"0269-9931","note":"PMID: 26901406","author":[{"family":"Disner","given":"Seth G."},{"family":"Shumake","given":"Jason D."},{"family":"Beevers","given":"Christopher G."}],"issued":{"date-parts":[["2016",2,22]]}}}],"schema":"https://github.com/citation-style-language/schema/raw/master/csl-citation.json"} </w:instrText>
      </w:r>
      <w:r w:rsidR="0044670A"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[48]</w:t>
      </w:r>
      <w:r w:rsidR="0044670A"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suggests that the effect may be larger. We nevertheless used a medium effect for power analyses</w:t>
      </w:r>
      <w:r w:rsidR="003A68F3">
        <w:rPr>
          <w:rFonts w:ascii="Times New Roman" w:hAnsi="Times New Roman" w:cs="Times New Roman"/>
          <w:sz w:val="24"/>
          <w:szCs w:val="24"/>
        </w:rPr>
        <w:t xml:space="preserve"> (</w:t>
      </w:r>
      <w:r w:rsidR="003A68F3">
        <w:rPr>
          <w:rFonts w:ascii="Times New Roman" w:hAnsi="Times New Roman" w:cs="Times New Roman"/>
          <w:i/>
          <w:sz w:val="24"/>
          <w:szCs w:val="24"/>
        </w:rPr>
        <w:t>d</w:t>
      </w:r>
      <w:r w:rsidR="003A68F3">
        <w:rPr>
          <w:rFonts w:ascii="Times New Roman" w:hAnsi="Times New Roman" w:cs="Times New Roman"/>
          <w:sz w:val="24"/>
          <w:szCs w:val="24"/>
        </w:rPr>
        <w:t xml:space="preserve"> = 0.5)</w:t>
      </w:r>
      <w:r w:rsidRPr="0082392C">
        <w:rPr>
          <w:rFonts w:ascii="Times New Roman" w:hAnsi="Times New Roman" w:cs="Times New Roman"/>
          <w:sz w:val="24"/>
          <w:szCs w:val="24"/>
        </w:rPr>
        <w:t xml:space="preserve">, given the difficulties associated with using pilot studies to accurately estimate effect sizes for power </w:t>
      </w:r>
      <w:r w:rsidR="00802AA1" w:rsidRPr="0082392C">
        <w:rPr>
          <w:rFonts w:ascii="Times New Roman" w:hAnsi="Times New Roman" w:cs="Times New Roman"/>
          <w:sz w:val="24"/>
          <w:szCs w:val="24"/>
        </w:rPr>
        <w:t>analyses</w:t>
      </w:r>
      <w:r w:rsidR="00F6131E">
        <w:rPr>
          <w:rFonts w:ascii="Times New Roman" w:hAnsi="Times New Roman" w:cs="Times New Roman"/>
          <w:sz w:val="24"/>
          <w:szCs w:val="24"/>
        </w:rPr>
        <w:t xml:space="preserve"> </w:t>
      </w:r>
      <w:r w:rsidR="0044670A"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pMFMqyWS","properties":{"formattedCitation":"[50]","plainCitation":"[50]","noteIndex":0},"citationItems":[{"id":3323,"uris":["http://zotero.org/users/610747/items/NB4W6FY8"],"uri":["http://zotero.org/users/610747/items/NB4W6FY8"],"itemData":{"id":3323,"type":"article-journal","title":"Caution Regarding the Use of Pilot Studies to Guide Power Calculations for Study Proposals","container-title":"Archives of General Psychiatry","page":"484-489","volume":"63","issue":"5","source":"jamanetwork.com","abstract":"&lt;p&gt;Clinical researchers often propose (or review committees demand) pilot studies to determine whether a study is worth performing and to guide power calculations. The most likely outcomes are that (1) studies worth performing are aborted and (2) studies that are not aborted are underpowered. There are many excellent reasons for performing pilot studies. The argument herein is not meant to discourage clinical researchers from performing pilot studies (or review committees from requiring them) but simply to caution against their use for the objective of guiding power calculations.&lt;/p&gt;","DOI":"10/bqq4s2","ISSN":"0003-990X","note":"00349","journalAbbreviation":"Arch Gen Psychiatry","language":"en","author":[{"family":"Kraemer","given":"Helena Chmura"},{"family":"Mintz","given":"Jim"},{"family":"Noda","given":"Art"},{"family":"Tinklenberg","given":"Jared"},{"family":"Yesavage","given":"Jerome A."}],"issued":{"date-parts":[["2006",5,1]]}}}],"schema":"https://github.com/citation-style-language/schema/raw/master/csl-citation.json"} </w:instrText>
      </w:r>
      <w:r w:rsidR="0044670A"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[50]</w:t>
      </w:r>
      <w:r w:rsidR="0044670A"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Given these assumptions, </w:t>
      </w:r>
      <w:r w:rsidR="00000432">
        <w:rPr>
          <w:rFonts w:ascii="Times New Roman" w:hAnsi="Times New Roman" w:cs="Times New Roman"/>
          <w:sz w:val="24"/>
          <w:szCs w:val="24"/>
        </w:rPr>
        <w:t xml:space="preserve">to test our hypothesis that the active ABM intervention significantly reduced depressive symptoms compared to the assessment-only group, </w:t>
      </w:r>
      <w:r w:rsidRPr="0082392C">
        <w:rPr>
          <w:rFonts w:ascii="Times New Roman" w:hAnsi="Times New Roman" w:cs="Times New Roman"/>
          <w:sz w:val="24"/>
          <w:szCs w:val="24"/>
        </w:rPr>
        <w:t xml:space="preserve">we will require 37 participants per group for a total of 111. To buffer for </w:t>
      </w:r>
      <w:r w:rsidR="00194375" w:rsidRPr="0082392C">
        <w:rPr>
          <w:rFonts w:ascii="Times New Roman" w:hAnsi="Times New Roman" w:cs="Times New Roman"/>
          <w:sz w:val="24"/>
          <w:szCs w:val="24"/>
        </w:rPr>
        <w:t xml:space="preserve">an estimated dropout rate of </w:t>
      </w:r>
      <w:r w:rsidR="009F51C9" w:rsidRPr="0082392C">
        <w:rPr>
          <w:rFonts w:ascii="Times New Roman" w:hAnsi="Times New Roman" w:cs="Times New Roman"/>
          <w:sz w:val="24"/>
          <w:szCs w:val="24"/>
        </w:rPr>
        <w:t>10</w:t>
      </w:r>
      <w:r w:rsidRPr="0082392C">
        <w:rPr>
          <w:rFonts w:ascii="Times New Roman" w:hAnsi="Times New Roman" w:cs="Times New Roman"/>
          <w:sz w:val="24"/>
          <w:szCs w:val="24"/>
        </w:rPr>
        <w:t xml:space="preserve">%, we plan to enroll </w:t>
      </w:r>
      <w:r w:rsidR="00194375" w:rsidRPr="0082392C">
        <w:rPr>
          <w:rFonts w:ascii="Times New Roman" w:hAnsi="Times New Roman" w:cs="Times New Roman"/>
          <w:sz w:val="24"/>
          <w:szCs w:val="24"/>
        </w:rPr>
        <w:t>1</w:t>
      </w:r>
      <w:r w:rsidR="009F51C9" w:rsidRPr="0082392C">
        <w:rPr>
          <w:rFonts w:ascii="Times New Roman" w:hAnsi="Times New Roman" w:cs="Times New Roman"/>
          <w:sz w:val="24"/>
          <w:szCs w:val="24"/>
        </w:rPr>
        <w:t>23</w:t>
      </w:r>
      <w:r w:rsidR="00194375" w:rsidRPr="0082392C">
        <w:rPr>
          <w:rFonts w:ascii="Times New Roman" w:hAnsi="Times New Roman" w:cs="Times New Roman"/>
          <w:sz w:val="24"/>
          <w:szCs w:val="24"/>
        </w:rPr>
        <w:t xml:space="preserve"> </w:t>
      </w:r>
      <w:r w:rsidRPr="0082392C">
        <w:rPr>
          <w:rFonts w:ascii="Times New Roman" w:hAnsi="Times New Roman" w:cs="Times New Roman"/>
          <w:sz w:val="24"/>
          <w:szCs w:val="24"/>
        </w:rPr>
        <w:t>participants.</w:t>
      </w:r>
      <w:r w:rsidR="009F51C9" w:rsidRPr="0082392C">
        <w:rPr>
          <w:rFonts w:ascii="Times New Roman" w:hAnsi="Times New Roman" w:cs="Times New Roman"/>
          <w:sz w:val="24"/>
          <w:szCs w:val="24"/>
        </w:rPr>
        <w:t xml:space="preserve"> If possible, we will recruit additional participants to increase statistical power. </w:t>
      </w:r>
    </w:p>
    <w:p w14:paraId="69302431" w14:textId="56EEC46C" w:rsidR="008833BF" w:rsidRPr="0082392C" w:rsidRDefault="00576611" w:rsidP="008833BF">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i/>
          <w:iCs/>
          <w:sz w:val="24"/>
          <w:szCs w:val="24"/>
        </w:rPr>
        <w:t>Handling missing data.</w:t>
      </w:r>
      <w:r w:rsidR="00EB6CCA" w:rsidRPr="0082392C">
        <w:rPr>
          <w:rFonts w:ascii="Times New Roman" w:hAnsi="Times New Roman" w:cs="Times New Roman"/>
          <w:b/>
          <w:bCs/>
          <w:i/>
          <w:iCs/>
          <w:sz w:val="24"/>
          <w:szCs w:val="24"/>
        </w:rPr>
        <w:t xml:space="preserve"> </w:t>
      </w:r>
      <w:r w:rsidR="008833BF" w:rsidRPr="0082392C">
        <w:rPr>
          <w:rFonts w:ascii="Times New Roman" w:hAnsi="Times New Roman" w:cs="Times New Roman"/>
          <w:sz w:val="24"/>
          <w:szCs w:val="24"/>
        </w:rPr>
        <w:t xml:space="preserve">In dealing with missing data, we first recognize two kinds of missing data that may arise: 1) intermittent missing values due to an invalid data point or participant non-response and 2) longitudinal missing values due to participant dropout, i.e., all data are missing after a certain time point. In the case of intermittent missing values, since the corresponding participants remain in the study, we should be able to ascertain the reasons for missingness and verify that they are unrelated to the measurement process, in which case the maximum-likelihood-based analyses we have planned (linear mixed effects regression for the primary outcome and longitudinal mediation SEMs) can accommodate missing values and produce valid inferences based on all available data </w:t>
      </w:r>
      <w:r w:rsidR="00F333FA"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4uWLoSm4","properties":{"formattedCitation":"[47,51,52]","plainCitation":"[47,51,52]","noteIndex":0},"citationItems":[{"id":3322,"uris":["http://zotero.org/users/610747/items/ZT2HD6HW"],"uri":["http://zotero.org/users/610747/items/ZT2HD6HW"],"itemData":{"id":3322,"type":"book","title":"Analysis of Longitudinal Data","publisher":"Oxford University Press","publisher-place":"Oxford, UK","edition":"2nd","event-place":"Oxford, UK","note":"00000","author":[{"family":"Diggle","given":"P"},{"family":"Heagerty","given":"P"},{"family":"Liang","given":"K-Y"},{"family":"Zeger","given":"S"}],"issued":{"date-parts":[["2013"]]}}},{"id":3329,"uris":["http://zotero.org/users/610747/items/2536LAAR"],"uri":["http://zotero.org/users/610747/items/2536LAAR"],"itemData":{"id":3329,"type":"book","title":"Mixed Model Approach for Intent-toTreat Analysis in Longitudinal Clinical Trials with Missing Values","publisher":"RTI International","publisher-place":"Research Triangle Park, NC","event-place":"Research Triangle Park, NC","note":"00000","author":[{"family":"Chakraborty","given":"H."},{"family":"Gu","given":"H.A."}],"issued":{"date-parts":[["2009"]]}}},{"id":3326,"uris":["http://zotero.org/users/610747/items/JCNYVNUL"],"uri":["http://zotero.org/users/610747/items/JCNYVNUL"],"itemData":{"id":3326,"type":"article-journal","title":"Analyzing incomplete longitudinal clinical trial data","container-title":"Biostatistics","page":"445-464","volume":"5","issue":"3","source":"academic.oup.com","abstract":"Using standard missing data taxonomy, due to Rubin and co</w:instrText>
      </w:r>
      <w:r w:rsidR="00A71C4E">
        <w:rPr>
          <w:rFonts w:ascii="Cambria Math" w:hAnsi="Cambria Math" w:cs="Cambria Math"/>
          <w:sz w:val="24"/>
          <w:szCs w:val="24"/>
        </w:rPr>
        <w:instrText>‐</w:instrText>
      </w:r>
      <w:r w:rsidR="00A71C4E">
        <w:rPr>
          <w:rFonts w:ascii="Times New Roman" w:hAnsi="Times New Roman" w:cs="Times New Roman"/>
          <w:sz w:val="24"/>
          <w:szCs w:val="24"/>
        </w:rPr>
        <w:instrText>workers, and simple algebraic derivations, it is argued that some simple but commonly used methods to handle incomplete longitudinal clinical trial data, such as complete case analyses and methods based on last observation carried forward, require restrictive assumptions and stand on a weaker theoretical foundation than likelihood</w:instrText>
      </w:r>
      <w:r w:rsidR="00A71C4E">
        <w:rPr>
          <w:rFonts w:ascii="Cambria Math" w:hAnsi="Cambria Math" w:cs="Cambria Math"/>
          <w:sz w:val="24"/>
          <w:szCs w:val="24"/>
        </w:rPr>
        <w:instrText>‐</w:instrText>
      </w:r>
      <w:r w:rsidR="00A71C4E">
        <w:rPr>
          <w:rFonts w:ascii="Times New Roman" w:hAnsi="Times New Roman" w:cs="Times New Roman"/>
          <w:sz w:val="24"/>
          <w:szCs w:val="24"/>
        </w:rPr>
        <w:instrText>based methods developed under the missing at random (MAR) framework. Given the availability of flexible software for analyzing longitudinal sequences of unequal length, implementation of likelihood</w:instrText>
      </w:r>
      <w:r w:rsidR="00A71C4E">
        <w:rPr>
          <w:rFonts w:ascii="Cambria Math" w:hAnsi="Cambria Math" w:cs="Cambria Math"/>
          <w:sz w:val="24"/>
          <w:szCs w:val="24"/>
        </w:rPr>
        <w:instrText>‐</w:instrText>
      </w:r>
      <w:r w:rsidR="00A71C4E">
        <w:rPr>
          <w:rFonts w:ascii="Times New Roman" w:hAnsi="Times New Roman" w:cs="Times New Roman"/>
          <w:sz w:val="24"/>
          <w:szCs w:val="24"/>
        </w:rPr>
        <w:instrText xml:space="preserve">based MAR analyses is not limited by computational considerations. While such analyses are valid under the comparatively weak assumption of MAR, the possibility of data missing not at random (MNAR) is difficult to rule out. It is argued, however, that MNAR analyses are, themselves, surrounded with problems and therefore, rather than ignoring MNAR analyses altogether or blindly shifting to them, their optimal place is within sensitivity analysis. The concepts developed here are illustrated using data from three clinical trials, where it is shown that the analysis method may have an impact on the conclusions of the study.","DOI":"10/drnzrv","ISSN":"1465-4644","note":"00338","journalAbbreviation":"Biostatistics","language":"en","author":[{"family":"Molenberghs","given":"Geert"},{"family":"Thijs","given":"Herbert"},{"family":"Jansen","given":"Ivy"},{"family":"Beunckens","given":"Caroline"},{"family":"Kenward","given":"Michael G."},{"family":"Mallinckrodt","given":"Craig"},{"family":"Carroll","given":"Raymond J."}],"issued":{"date-parts":[["2004",7,1]]}}}],"schema":"https://github.com/citation-style-language/schema/raw/master/csl-citation.json"} </w:instrText>
      </w:r>
      <w:r w:rsidR="00F333FA"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[47,51,52]</w:t>
      </w:r>
      <w:r w:rsidR="00F333FA" w:rsidRPr="0082392C">
        <w:rPr>
          <w:rFonts w:ascii="Times New Roman" w:hAnsi="Times New Roman" w:cs="Times New Roman"/>
          <w:sz w:val="24"/>
          <w:szCs w:val="24"/>
        </w:rPr>
        <w:fldChar w:fldCharType="end"/>
      </w:r>
      <w:r w:rsidR="008833BF" w:rsidRPr="0082392C">
        <w:rPr>
          <w:rFonts w:ascii="Times New Roman" w:hAnsi="Times New Roman" w:cs="Times New Roman"/>
          <w:sz w:val="24"/>
          <w:szCs w:val="24"/>
        </w:rPr>
        <w:t xml:space="preserve">. Our primary analyses will follow </w:t>
      </w:r>
      <w:r w:rsidR="008833BF" w:rsidRPr="0082392C">
        <w:rPr>
          <w:rFonts w:ascii="Times New Roman" w:hAnsi="Times New Roman" w:cs="Times New Roman"/>
          <w:sz w:val="24"/>
          <w:szCs w:val="24"/>
        </w:rPr>
        <w:lastRenderedPageBreak/>
        <w:t xml:space="preserve">this “ignorable likelihood” approach. In the case of dropouts, however, we may not be able to ascertain the reasons for drop out, and we will follow best-practice recommendations to perform a sensitivity analysis of how departures from the missing-at-random (MAR) assumption might alter our findings </w:t>
      </w:r>
      <w:r w:rsidR="0063296A"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qV7bcuLg","properties":{"formattedCitation":"[53]","plainCitation":"[53]","noteIndex":0},"citationItems":[{"id":3408,"uris":["http://zotero.org/users/610747/items/QYEIGDDE"],"uri":["http://zotero.org/users/610747/items/QYEIGDDE"],"itemData":{"id":3408,"type":"book","title":"The Prevention and Treatment of Missing Data in Clinical Trials","publisher":"The National Academies Press","publisher-place":"Washington, D.C.","number-of-pages":"162","event-place":"Washington, D.C.","ISBN":"978-0-309-15814-5","note":"00000","language":"en","author":[{"family":"Panel on Handling Missing Data in Clinical Trials","given":""},{"family":"National Research Council","given":""}],"issued":{"date-parts":[["2010"]]}}}],"schema":"https://github.com/citation-style-language/schema/raw/master/csl-citation.json"} </w:instrText>
      </w:r>
      <w:r w:rsidR="0063296A"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[53]</w:t>
      </w:r>
      <w:r w:rsidR="0063296A" w:rsidRPr="0082392C">
        <w:rPr>
          <w:rFonts w:ascii="Times New Roman" w:hAnsi="Times New Roman" w:cs="Times New Roman"/>
          <w:sz w:val="24"/>
          <w:szCs w:val="24"/>
        </w:rPr>
        <w:fldChar w:fldCharType="end"/>
      </w:r>
      <w:r w:rsidR="008833BF" w:rsidRPr="0082392C">
        <w:rPr>
          <w:rFonts w:ascii="Times New Roman" w:hAnsi="Times New Roman" w:cs="Times New Roman"/>
          <w:sz w:val="24"/>
          <w:szCs w:val="24"/>
        </w:rPr>
        <w:t xml:space="preserve">. To accomplish this, we will use a version of multiple imputation by chained equations for performing sensitivity analysis as implemented in the R package SensMice </w:t>
      </w:r>
      <w:r w:rsidR="00021811"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NJUqvtUw","properties":{"formattedCitation":"[54]","plainCitation":"[54]","noteIndex":0},"citationItems":[{"id":3385,"uris":["http://zotero.org/users/610747/items/V4ZVJZ5L"],"uri":["http://zotero.org/users/610747/items/V4ZVJZ5L"],"itemData":{"id":3385,"type":"article-journal","title":"O3-1.2 How to perform a sensitivity analysis exploring the impact of missing not at random data with the R® software","container-title":"Journal of Epidemiology &amp; Community Health","page":"A31-A31","volume":"65","issue":"Suppl 1","source":"jech.bmj.com","abstract":"Introduction The impact of missing data (MD) on the validity of results, although often discussed, is not often investigated. Sensitivity analyses under different scenarios of non-ignorable MD are an attractive approach but they are rarely performed, probably due to lack of tools.\nMethods We propose an R function to perform multiple imputation based on the principle of mixture modelling, assuming that the variable of interest has different distributions according to the status missing / non-missing. We propose a 3-step strategy:Fit an imputation model assuming ignorable MD;Modify the imputation model by adding a parameter (expressed as the OR comparing the odds of the modality of interest among subjects with MD with those without MD for categorical variables; as the difference in expected values for continuous variables);Impute MD under the scenario thus specified.A sensitivity analysis was performed on data from HIV+ patients, to assess the robustness of the OR between mental health and self-reported viral load, including MD. We assumed that non-responders were more likely to have high viral load.\nResults Adjusted OR was reduced from 2.01 [1.21 to 3.35] to 1.75 [1.03 to 2.97]. Conclusions were robust to the explored scenarios reinforcing the confidence in results from the analysis assuming ignorable MD.\nConclusion A sensitivity analysis is easy to perform using the proposed package SensMice. The impact of imposed variations in the imputation model on the overall results helps to assess their robustness. This is particularly interesting for self-reported characteristics when MD are highly suspected to be non-ignorable.","DOI":"10/ck4f87","ISSN":"0143-005X, 1470-2738","note":"00000","language":"en","author":[{"family":"Resseguier","given":"N."},{"family":"Giorgi","given":"R."},{"family":"Paoletti","given":"X."}],"issued":{"date-parts":[["2011",8,1]]}}}],"schema":"https://github.com/citation-style-language/schema/raw/master/csl-citation.json"} </w:instrText>
      </w:r>
      <w:r w:rsidR="00021811"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[54]</w:t>
      </w:r>
      <w:r w:rsidR="00021811" w:rsidRPr="0082392C">
        <w:rPr>
          <w:rFonts w:ascii="Times New Roman" w:hAnsi="Times New Roman" w:cs="Times New Roman"/>
          <w:sz w:val="24"/>
          <w:szCs w:val="24"/>
        </w:rPr>
        <w:fldChar w:fldCharType="end"/>
      </w:r>
      <w:r w:rsidR="008833BF" w:rsidRPr="0082392C">
        <w:rPr>
          <w:rFonts w:ascii="Times New Roman" w:hAnsi="Times New Roman" w:cs="Times New Roman"/>
          <w:sz w:val="24"/>
          <w:szCs w:val="24"/>
        </w:rPr>
        <w:t>.</w:t>
      </w:r>
    </w:p>
    <w:p w14:paraId="302C86EE" w14:textId="5D6B2EFA" w:rsidR="475A4E72" w:rsidRPr="0082392C" w:rsidRDefault="00576611" w:rsidP="005C5823">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i/>
          <w:iCs/>
          <w:sz w:val="24"/>
          <w:szCs w:val="24"/>
        </w:rPr>
        <w:t>Data management.</w:t>
      </w:r>
      <w:r w:rsidR="239DBEE8" w:rsidRPr="0082392C">
        <w:rPr>
          <w:rFonts w:ascii="Times New Roman" w:hAnsi="Times New Roman" w:cs="Times New Roman"/>
          <w:b/>
          <w:bCs/>
          <w:i/>
          <w:iCs/>
          <w:sz w:val="24"/>
          <w:szCs w:val="24"/>
        </w:rPr>
        <w:t xml:space="preserve"> </w:t>
      </w:r>
      <w:r w:rsidR="5727D94D" w:rsidRPr="0082392C">
        <w:rPr>
          <w:rFonts w:ascii="Times New Roman" w:hAnsi="Times New Roman" w:cs="Times New Roman"/>
          <w:sz w:val="24"/>
          <w:szCs w:val="24"/>
        </w:rPr>
        <w:t>In order to monitor</w:t>
      </w:r>
      <w:r w:rsidR="5C2FBAA6" w:rsidRPr="0082392C">
        <w:rPr>
          <w:rFonts w:ascii="Times New Roman" w:hAnsi="Times New Roman" w:cs="Times New Roman"/>
          <w:sz w:val="24"/>
          <w:szCs w:val="24"/>
        </w:rPr>
        <w:t xml:space="preserve"> participant adherence to</w:t>
      </w:r>
      <w:r w:rsidR="5727D94D" w:rsidRPr="0082392C">
        <w:rPr>
          <w:rFonts w:ascii="Times New Roman" w:hAnsi="Times New Roman" w:cs="Times New Roman"/>
          <w:sz w:val="24"/>
          <w:szCs w:val="24"/>
        </w:rPr>
        <w:t xml:space="preserve"> daily </w:t>
      </w:r>
      <w:r w:rsidR="5C2FBAA6" w:rsidRPr="0082392C">
        <w:rPr>
          <w:rFonts w:ascii="Times New Roman" w:hAnsi="Times New Roman" w:cs="Times New Roman"/>
          <w:sz w:val="24"/>
          <w:szCs w:val="24"/>
        </w:rPr>
        <w:t>training</w:t>
      </w:r>
      <w:r w:rsidR="5727D94D" w:rsidRPr="0082392C">
        <w:rPr>
          <w:rFonts w:ascii="Times New Roman" w:hAnsi="Times New Roman" w:cs="Times New Roman"/>
          <w:sz w:val="24"/>
          <w:szCs w:val="24"/>
        </w:rPr>
        <w:t>s</w:t>
      </w:r>
      <w:r w:rsidR="5C2FBAA6" w:rsidRPr="0082392C">
        <w:rPr>
          <w:rFonts w:ascii="Times New Roman" w:hAnsi="Times New Roman" w:cs="Times New Roman"/>
          <w:sz w:val="24"/>
          <w:szCs w:val="24"/>
        </w:rPr>
        <w:t>, a training dashboard w</w:t>
      </w:r>
      <w:r w:rsidR="00F95999" w:rsidRPr="0082392C">
        <w:rPr>
          <w:rFonts w:ascii="Times New Roman" w:hAnsi="Times New Roman" w:cs="Times New Roman"/>
          <w:sz w:val="24"/>
          <w:szCs w:val="24"/>
        </w:rPr>
        <w:t>ill be</w:t>
      </w:r>
      <w:r w:rsidR="5C2FBAA6" w:rsidRPr="0082392C">
        <w:rPr>
          <w:rFonts w:ascii="Times New Roman" w:hAnsi="Times New Roman" w:cs="Times New Roman"/>
          <w:sz w:val="24"/>
          <w:szCs w:val="24"/>
        </w:rPr>
        <w:t xml:space="preserve"> implemented. </w:t>
      </w:r>
      <w:r w:rsidR="6B9BC19E" w:rsidRPr="0082392C">
        <w:rPr>
          <w:rFonts w:ascii="Times New Roman" w:hAnsi="Times New Roman" w:cs="Times New Roman"/>
          <w:sz w:val="24"/>
          <w:szCs w:val="24"/>
        </w:rPr>
        <w:t xml:space="preserve">The dashboard </w:t>
      </w:r>
      <w:r w:rsidR="001D5FD3">
        <w:rPr>
          <w:rFonts w:ascii="Times New Roman" w:hAnsi="Times New Roman" w:cs="Times New Roman"/>
          <w:sz w:val="24"/>
          <w:szCs w:val="24"/>
        </w:rPr>
        <w:t xml:space="preserve">will </w:t>
      </w:r>
      <w:r w:rsidR="6A55F12D" w:rsidRPr="0082392C">
        <w:rPr>
          <w:rFonts w:ascii="Times New Roman" w:hAnsi="Times New Roman" w:cs="Times New Roman"/>
          <w:sz w:val="24"/>
          <w:szCs w:val="24"/>
        </w:rPr>
        <w:t>display whe</w:t>
      </w:r>
      <w:r w:rsidR="003D203A" w:rsidRPr="0082392C">
        <w:rPr>
          <w:rFonts w:ascii="Times New Roman" w:hAnsi="Times New Roman" w:cs="Times New Roman"/>
          <w:sz w:val="24"/>
          <w:szCs w:val="24"/>
        </w:rPr>
        <w:t>ther</w:t>
      </w:r>
      <w:r w:rsidR="6A55F12D" w:rsidRPr="0082392C">
        <w:rPr>
          <w:rFonts w:ascii="Times New Roman" w:hAnsi="Times New Roman" w:cs="Times New Roman"/>
          <w:sz w:val="24"/>
          <w:szCs w:val="24"/>
        </w:rPr>
        <w:t xml:space="preserve"> </w:t>
      </w:r>
      <w:r w:rsidR="0A6F8F34" w:rsidRPr="0082392C">
        <w:rPr>
          <w:rFonts w:ascii="Times New Roman" w:hAnsi="Times New Roman" w:cs="Times New Roman"/>
          <w:sz w:val="24"/>
          <w:szCs w:val="24"/>
        </w:rPr>
        <w:t>trainings have been complete</w:t>
      </w:r>
      <w:r w:rsidR="003D203A" w:rsidRPr="0082392C">
        <w:rPr>
          <w:rFonts w:ascii="Times New Roman" w:hAnsi="Times New Roman" w:cs="Times New Roman"/>
          <w:sz w:val="24"/>
          <w:szCs w:val="24"/>
        </w:rPr>
        <w:t>d</w:t>
      </w:r>
      <w:r w:rsidR="0A6F8F34" w:rsidRPr="0082392C">
        <w:rPr>
          <w:rFonts w:ascii="Times New Roman" w:hAnsi="Times New Roman" w:cs="Times New Roman"/>
          <w:sz w:val="24"/>
          <w:szCs w:val="24"/>
        </w:rPr>
        <w:t xml:space="preserve"> across </w:t>
      </w:r>
      <w:r w:rsidR="5727D94D" w:rsidRPr="0082392C">
        <w:rPr>
          <w:rFonts w:ascii="Times New Roman" w:hAnsi="Times New Roman" w:cs="Times New Roman"/>
          <w:sz w:val="24"/>
          <w:szCs w:val="24"/>
        </w:rPr>
        <w:t xml:space="preserve">all </w:t>
      </w:r>
      <w:r w:rsidR="0A6F8F34" w:rsidRPr="0082392C">
        <w:rPr>
          <w:rFonts w:ascii="Times New Roman" w:hAnsi="Times New Roman" w:cs="Times New Roman"/>
          <w:sz w:val="24"/>
          <w:szCs w:val="24"/>
        </w:rPr>
        <w:t xml:space="preserve">enrolled study participants. Participants </w:t>
      </w:r>
      <w:r w:rsidR="00F95999" w:rsidRPr="0082392C">
        <w:rPr>
          <w:rFonts w:ascii="Times New Roman" w:hAnsi="Times New Roman" w:cs="Times New Roman"/>
          <w:sz w:val="24"/>
          <w:szCs w:val="24"/>
        </w:rPr>
        <w:t>will be</w:t>
      </w:r>
      <w:r w:rsidR="0A6F8F34" w:rsidRPr="0082392C">
        <w:rPr>
          <w:rFonts w:ascii="Times New Roman" w:hAnsi="Times New Roman" w:cs="Times New Roman"/>
          <w:sz w:val="24"/>
          <w:szCs w:val="24"/>
        </w:rPr>
        <w:t xml:space="preserve"> </w:t>
      </w:r>
      <w:r w:rsidR="00294ACF" w:rsidRPr="0082392C">
        <w:rPr>
          <w:rFonts w:ascii="Times New Roman" w:hAnsi="Times New Roman" w:cs="Times New Roman"/>
          <w:sz w:val="24"/>
          <w:szCs w:val="24"/>
        </w:rPr>
        <w:t xml:space="preserve">contacted by email or phone </w:t>
      </w:r>
      <w:r w:rsidR="00921EDC" w:rsidRPr="0082392C">
        <w:rPr>
          <w:rFonts w:ascii="Times New Roman" w:hAnsi="Times New Roman" w:cs="Times New Roman"/>
          <w:sz w:val="24"/>
          <w:szCs w:val="24"/>
        </w:rPr>
        <w:t xml:space="preserve">if </w:t>
      </w:r>
      <w:r w:rsidR="25EC54A2" w:rsidRPr="0082392C">
        <w:rPr>
          <w:rFonts w:ascii="Times New Roman" w:hAnsi="Times New Roman" w:cs="Times New Roman"/>
          <w:sz w:val="24"/>
          <w:szCs w:val="24"/>
        </w:rPr>
        <w:t>they fail to complete two consecutive days of training.</w:t>
      </w:r>
      <w:r w:rsidR="50B0F33F" w:rsidRPr="0082392C">
        <w:rPr>
          <w:rFonts w:ascii="Times New Roman" w:hAnsi="Times New Roman" w:cs="Times New Roman"/>
          <w:sz w:val="24"/>
          <w:szCs w:val="24"/>
        </w:rPr>
        <w:t xml:space="preserve"> </w:t>
      </w:r>
      <w:r w:rsidR="69C52198" w:rsidRPr="0082392C">
        <w:rPr>
          <w:rFonts w:ascii="Times New Roman" w:hAnsi="Times New Roman" w:cs="Times New Roman"/>
          <w:sz w:val="24"/>
          <w:szCs w:val="24"/>
        </w:rPr>
        <w:t xml:space="preserve">Additionally, </w:t>
      </w:r>
      <w:r w:rsidR="475A4E72" w:rsidRPr="0082392C">
        <w:rPr>
          <w:rFonts w:ascii="Times New Roman" w:hAnsi="Times New Roman" w:cs="Times New Roman"/>
          <w:sz w:val="24"/>
          <w:szCs w:val="24"/>
        </w:rPr>
        <w:t>as a safeguard for any potential data loss,</w:t>
      </w:r>
      <w:r w:rsidR="69C52198" w:rsidRPr="0082392C">
        <w:rPr>
          <w:rFonts w:ascii="Times New Roman" w:hAnsi="Times New Roman" w:cs="Times New Roman"/>
          <w:sz w:val="24"/>
          <w:szCs w:val="24"/>
        </w:rPr>
        <w:t xml:space="preserve"> all </w:t>
      </w:r>
      <w:r w:rsidR="4CC587D0" w:rsidRPr="0082392C">
        <w:rPr>
          <w:rFonts w:ascii="Times New Roman" w:hAnsi="Times New Roman" w:cs="Times New Roman"/>
          <w:sz w:val="24"/>
          <w:szCs w:val="24"/>
        </w:rPr>
        <w:t xml:space="preserve">raw </w:t>
      </w:r>
      <w:r w:rsidR="597579BF" w:rsidRPr="0082392C">
        <w:rPr>
          <w:rFonts w:ascii="Times New Roman" w:hAnsi="Times New Roman" w:cs="Times New Roman"/>
          <w:sz w:val="24"/>
          <w:szCs w:val="24"/>
        </w:rPr>
        <w:t xml:space="preserve">and processed </w:t>
      </w:r>
      <w:r w:rsidR="683B8928" w:rsidRPr="0082392C">
        <w:rPr>
          <w:rFonts w:ascii="Times New Roman" w:hAnsi="Times New Roman" w:cs="Times New Roman"/>
          <w:sz w:val="24"/>
          <w:szCs w:val="24"/>
        </w:rPr>
        <w:t xml:space="preserve">behavioral data </w:t>
      </w:r>
      <w:r w:rsidR="00F95999" w:rsidRPr="0082392C">
        <w:rPr>
          <w:rFonts w:ascii="Times New Roman" w:hAnsi="Times New Roman" w:cs="Times New Roman"/>
          <w:sz w:val="24"/>
          <w:szCs w:val="24"/>
        </w:rPr>
        <w:t>will be</w:t>
      </w:r>
      <w:r w:rsidR="683B8928" w:rsidRPr="0082392C">
        <w:rPr>
          <w:rFonts w:ascii="Times New Roman" w:hAnsi="Times New Roman" w:cs="Times New Roman"/>
          <w:sz w:val="24"/>
          <w:szCs w:val="24"/>
        </w:rPr>
        <w:t xml:space="preserve"> backed up and stored </w:t>
      </w:r>
      <w:r w:rsidR="597579BF" w:rsidRPr="0082392C">
        <w:rPr>
          <w:rFonts w:ascii="Times New Roman" w:hAnsi="Times New Roman" w:cs="Times New Roman"/>
          <w:sz w:val="24"/>
          <w:szCs w:val="24"/>
        </w:rPr>
        <w:t>in</w:t>
      </w:r>
      <w:r w:rsidR="683B8928" w:rsidRPr="0082392C">
        <w:rPr>
          <w:rFonts w:ascii="Times New Roman" w:hAnsi="Times New Roman" w:cs="Times New Roman"/>
          <w:sz w:val="24"/>
          <w:szCs w:val="24"/>
        </w:rPr>
        <w:t xml:space="preserve"> </w:t>
      </w:r>
      <w:r w:rsidR="00294ACF" w:rsidRPr="0082392C">
        <w:rPr>
          <w:rFonts w:ascii="Times New Roman" w:hAnsi="Times New Roman" w:cs="Times New Roman"/>
          <w:sz w:val="24"/>
          <w:szCs w:val="24"/>
        </w:rPr>
        <w:t xml:space="preserve">a cloud server </w:t>
      </w:r>
      <w:r w:rsidR="475A4E72" w:rsidRPr="0082392C">
        <w:rPr>
          <w:rFonts w:ascii="Times New Roman" w:hAnsi="Times New Roman" w:cs="Times New Roman"/>
          <w:sz w:val="24"/>
          <w:szCs w:val="24"/>
        </w:rPr>
        <w:t>on a weekly basis.</w:t>
      </w:r>
    </w:p>
    <w:p w14:paraId="56545B3F" w14:textId="77777777" w:rsidR="00A91FB9" w:rsidRPr="0082392C" w:rsidRDefault="00576611" w:rsidP="005C5823">
      <w:pPr>
        <w:spacing w:after="0" w:line="480" w:lineRule="auto"/>
        <w:ind w:firstLine="720"/>
        <w:rPr>
          <w:rFonts w:ascii="Times New Roman" w:hAnsi="Times New Roman" w:cs="Times New Roman"/>
          <w:sz w:val="24"/>
          <w:szCs w:val="24"/>
        </w:rPr>
      </w:pPr>
      <w:r w:rsidRPr="0082392C">
        <w:rPr>
          <w:rFonts w:ascii="Times New Roman" w:hAnsi="Times New Roman" w:cs="Times New Roman"/>
          <w:b/>
          <w:bCs/>
          <w:i/>
          <w:iCs/>
          <w:sz w:val="24"/>
          <w:szCs w:val="24"/>
        </w:rPr>
        <w:t>Primary analyses.</w:t>
      </w:r>
      <w:r w:rsidR="00A91FB9" w:rsidRPr="0082392C">
        <w:rPr>
          <w:rFonts w:ascii="Times New Roman" w:hAnsi="Times New Roman" w:cs="Times New Roman"/>
          <w:sz w:val="24"/>
          <w:szCs w:val="24"/>
        </w:rPr>
        <w:t xml:space="preserve"> Our primary aim is to examine whether </w:t>
      </w:r>
      <w:r w:rsidR="0072426D" w:rsidRPr="0082392C">
        <w:rPr>
          <w:rFonts w:ascii="Times New Roman" w:hAnsi="Times New Roman" w:cs="Times New Roman"/>
          <w:sz w:val="24"/>
          <w:szCs w:val="24"/>
        </w:rPr>
        <w:t>ABM</w:t>
      </w:r>
      <w:r w:rsidR="00A91FB9" w:rsidRPr="0082392C">
        <w:rPr>
          <w:rFonts w:ascii="Times New Roman" w:hAnsi="Times New Roman" w:cs="Times New Roman"/>
          <w:sz w:val="24"/>
          <w:szCs w:val="24"/>
        </w:rPr>
        <w:t xml:space="preserve"> significantly reduces depression symptoms</w:t>
      </w:r>
      <w:r w:rsidR="009F51C9" w:rsidRPr="0082392C">
        <w:rPr>
          <w:rFonts w:ascii="Times New Roman" w:hAnsi="Times New Roman" w:cs="Times New Roman"/>
          <w:sz w:val="24"/>
          <w:szCs w:val="24"/>
        </w:rPr>
        <w:t xml:space="preserve"> as assessed by the QIDS-SR</w:t>
      </w:r>
      <w:r w:rsidR="00A91FB9" w:rsidRPr="0082392C">
        <w:rPr>
          <w:rFonts w:ascii="Times New Roman" w:hAnsi="Times New Roman" w:cs="Times New Roman"/>
          <w:sz w:val="24"/>
          <w:szCs w:val="24"/>
        </w:rPr>
        <w:t xml:space="preserve">. The focus of the analysis will be on differences in the rate of change </w:t>
      </w:r>
      <w:r w:rsidR="00F07010" w:rsidRPr="0082392C">
        <w:rPr>
          <w:rFonts w:ascii="Times New Roman" w:hAnsi="Times New Roman" w:cs="Times New Roman"/>
          <w:sz w:val="24"/>
          <w:szCs w:val="24"/>
        </w:rPr>
        <w:t xml:space="preserve">of depression symptoms </w:t>
      </w:r>
      <w:r w:rsidR="00A91FB9" w:rsidRPr="0082392C">
        <w:rPr>
          <w:rFonts w:ascii="Times New Roman" w:hAnsi="Times New Roman" w:cs="Times New Roman"/>
          <w:sz w:val="24"/>
          <w:szCs w:val="24"/>
        </w:rPr>
        <w:t xml:space="preserve">over the course of the study, which will be analyzed using mixed-effects regression models. </w:t>
      </w:r>
      <w:r w:rsidR="00AD7D1C" w:rsidRPr="0082392C">
        <w:rPr>
          <w:rFonts w:ascii="Times New Roman" w:hAnsi="Times New Roman" w:cs="Times New Roman"/>
          <w:sz w:val="24"/>
          <w:szCs w:val="24"/>
        </w:rPr>
        <w:t xml:space="preserve">We will perform a linear mixed effects analysis using the R package </w:t>
      </w:r>
      <w:r w:rsidR="00AD7D1C" w:rsidRPr="0082392C">
        <w:rPr>
          <w:rFonts w:ascii="Times New Roman" w:hAnsi="Times New Roman" w:cs="Times New Roman"/>
          <w:i/>
          <w:iCs/>
          <w:sz w:val="24"/>
          <w:szCs w:val="24"/>
        </w:rPr>
        <w:t>lme4</w:t>
      </w:r>
      <w:r w:rsidR="00AD7D1C" w:rsidRPr="0082392C">
        <w:rPr>
          <w:rFonts w:ascii="Times New Roman" w:hAnsi="Times New Roman" w:cs="Times New Roman"/>
          <w:sz w:val="24"/>
          <w:szCs w:val="24"/>
        </w:rPr>
        <w:t xml:space="preserve">. </w:t>
      </w:r>
      <w:r w:rsidR="00F07010" w:rsidRPr="0082392C">
        <w:rPr>
          <w:rFonts w:ascii="Times New Roman" w:hAnsi="Times New Roman" w:cs="Times New Roman"/>
          <w:sz w:val="24"/>
          <w:szCs w:val="24"/>
        </w:rPr>
        <w:t>A</w:t>
      </w:r>
      <w:r w:rsidR="00A91FB9" w:rsidRPr="0082392C">
        <w:rPr>
          <w:rFonts w:ascii="Times New Roman" w:hAnsi="Times New Roman" w:cs="Times New Roman"/>
          <w:sz w:val="24"/>
          <w:szCs w:val="24"/>
        </w:rPr>
        <w:t>nalyses will test the main effects of time and training condition, as well as how individual time series vary by treatment group (treatment × time interaction), using random intercept and slope to account for each individual’s distinct baseline profile and rate of change.</w:t>
      </w:r>
    </w:p>
    <w:p w14:paraId="265861F5" w14:textId="4ACD82DC" w:rsidR="004049B3" w:rsidRPr="0082392C" w:rsidRDefault="00576611" w:rsidP="005C5823">
      <w:pPr>
        <w:spacing w:after="0" w:line="480" w:lineRule="auto"/>
        <w:ind w:firstLine="720"/>
        <w:outlineLvl w:val="0"/>
        <w:rPr>
          <w:rFonts w:ascii="Times New Roman" w:hAnsi="Times New Roman" w:cs="Times New Roman"/>
          <w:sz w:val="24"/>
          <w:szCs w:val="24"/>
        </w:rPr>
      </w:pPr>
      <w:r w:rsidRPr="0082392C">
        <w:rPr>
          <w:rFonts w:ascii="Times New Roman" w:hAnsi="Times New Roman" w:cs="Times New Roman"/>
          <w:b/>
          <w:bCs/>
          <w:i/>
          <w:iCs/>
          <w:sz w:val="24"/>
          <w:szCs w:val="24"/>
        </w:rPr>
        <w:t>Secondary analyses.</w:t>
      </w:r>
      <w:r w:rsidR="00F07010" w:rsidRPr="0082392C">
        <w:rPr>
          <w:rFonts w:ascii="Times New Roman" w:hAnsi="Times New Roman" w:cs="Times New Roman"/>
          <w:b/>
          <w:bCs/>
          <w:i/>
          <w:iCs/>
          <w:sz w:val="24"/>
          <w:szCs w:val="24"/>
        </w:rPr>
        <w:t xml:space="preserve"> </w:t>
      </w:r>
      <w:r w:rsidR="004049B3" w:rsidRPr="0082392C">
        <w:rPr>
          <w:rFonts w:ascii="Times New Roman" w:hAnsi="Times New Roman" w:cs="Times New Roman"/>
          <w:sz w:val="24"/>
          <w:szCs w:val="24"/>
        </w:rPr>
        <w:t xml:space="preserve">Our secondary aim is to identify mechanisms responsible for the putative efficacy of active and placebo </w:t>
      </w:r>
      <w:r w:rsidR="0072426D" w:rsidRPr="0082392C">
        <w:rPr>
          <w:rFonts w:ascii="Times New Roman" w:hAnsi="Times New Roman" w:cs="Times New Roman"/>
          <w:sz w:val="24"/>
          <w:szCs w:val="24"/>
        </w:rPr>
        <w:t>ABM</w:t>
      </w:r>
      <w:r w:rsidR="004049B3" w:rsidRPr="0082392C">
        <w:rPr>
          <w:rFonts w:ascii="Times New Roman" w:hAnsi="Times New Roman" w:cs="Times New Roman"/>
          <w:sz w:val="24"/>
          <w:szCs w:val="24"/>
        </w:rPr>
        <w:t xml:space="preserve">. For active </w:t>
      </w:r>
      <w:r w:rsidR="0072426D" w:rsidRPr="0082392C">
        <w:rPr>
          <w:rFonts w:ascii="Times New Roman" w:hAnsi="Times New Roman" w:cs="Times New Roman"/>
          <w:sz w:val="24"/>
          <w:szCs w:val="24"/>
        </w:rPr>
        <w:t>ABM</w:t>
      </w:r>
      <w:r w:rsidR="004049B3" w:rsidRPr="0082392C">
        <w:rPr>
          <w:rFonts w:ascii="Times New Roman" w:hAnsi="Times New Roman" w:cs="Times New Roman"/>
          <w:sz w:val="24"/>
          <w:szCs w:val="24"/>
        </w:rPr>
        <w:t xml:space="preserve">, we will test whether improvement in </w:t>
      </w:r>
      <w:r w:rsidR="00A32432" w:rsidRPr="0082392C">
        <w:rPr>
          <w:rFonts w:ascii="Times New Roman" w:hAnsi="Times New Roman" w:cs="Times New Roman"/>
          <w:sz w:val="24"/>
          <w:szCs w:val="24"/>
        </w:rPr>
        <w:t xml:space="preserve">negatively biased attention </w:t>
      </w:r>
      <w:r w:rsidR="004049B3" w:rsidRPr="0082392C">
        <w:rPr>
          <w:rFonts w:ascii="Times New Roman" w:hAnsi="Times New Roman" w:cs="Times New Roman"/>
          <w:sz w:val="24"/>
          <w:szCs w:val="24"/>
        </w:rPr>
        <w:t xml:space="preserve">and/or improvement in </w:t>
      </w:r>
      <w:r w:rsidR="00EC1602" w:rsidRPr="0082392C">
        <w:rPr>
          <w:rFonts w:ascii="Times New Roman" w:hAnsi="Times New Roman" w:cs="Times New Roman"/>
          <w:sz w:val="24"/>
          <w:szCs w:val="24"/>
        </w:rPr>
        <w:t xml:space="preserve">MFG-ACC </w:t>
      </w:r>
      <w:r w:rsidR="004049B3" w:rsidRPr="0082392C">
        <w:rPr>
          <w:rFonts w:ascii="Times New Roman" w:hAnsi="Times New Roman" w:cs="Times New Roman"/>
          <w:sz w:val="24"/>
          <w:szCs w:val="24"/>
        </w:rPr>
        <w:t xml:space="preserve">resting state </w:t>
      </w:r>
      <w:r w:rsidR="004049B3" w:rsidRPr="0082392C">
        <w:rPr>
          <w:rFonts w:ascii="Times New Roman" w:hAnsi="Times New Roman" w:cs="Times New Roman"/>
          <w:sz w:val="24"/>
          <w:szCs w:val="24"/>
        </w:rPr>
        <w:lastRenderedPageBreak/>
        <w:t xml:space="preserve">connectivity mediates the association between intervention condition (active </w:t>
      </w:r>
      <w:r w:rsidR="0072426D" w:rsidRPr="0082392C">
        <w:rPr>
          <w:rFonts w:ascii="Times New Roman" w:hAnsi="Times New Roman" w:cs="Times New Roman"/>
          <w:sz w:val="24"/>
          <w:szCs w:val="24"/>
        </w:rPr>
        <w:t>ABM</w:t>
      </w:r>
      <w:r w:rsidR="004049B3" w:rsidRPr="0082392C">
        <w:rPr>
          <w:rFonts w:ascii="Times New Roman" w:hAnsi="Times New Roman" w:cs="Times New Roman"/>
          <w:sz w:val="24"/>
          <w:szCs w:val="24"/>
        </w:rPr>
        <w:t xml:space="preserve"> vs. assessment only) and </w:t>
      </w:r>
      <w:r w:rsidR="009F0AA8">
        <w:rPr>
          <w:rFonts w:ascii="Times New Roman" w:hAnsi="Times New Roman" w:cs="Times New Roman"/>
          <w:sz w:val="24"/>
          <w:szCs w:val="24"/>
        </w:rPr>
        <w:t xml:space="preserve">change in </w:t>
      </w:r>
      <w:r w:rsidR="004049B3" w:rsidRPr="0082392C">
        <w:rPr>
          <w:rFonts w:ascii="Times New Roman" w:hAnsi="Times New Roman" w:cs="Times New Roman"/>
          <w:sz w:val="24"/>
          <w:szCs w:val="24"/>
        </w:rPr>
        <w:t xml:space="preserve">depression symptom </w:t>
      </w:r>
      <w:r w:rsidR="009F0AA8">
        <w:rPr>
          <w:rFonts w:ascii="Times New Roman" w:hAnsi="Times New Roman" w:cs="Times New Roman"/>
          <w:sz w:val="24"/>
          <w:szCs w:val="24"/>
        </w:rPr>
        <w:t>severity</w:t>
      </w:r>
      <w:r w:rsidR="004049B3" w:rsidRPr="0082392C">
        <w:rPr>
          <w:rFonts w:ascii="Times New Roman" w:hAnsi="Times New Roman" w:cs="Times New Roman"/>
          <w:sz w:val="24"/>
          <w:szCs w:val="24"/>
        </w:rPr>
        <w:t xml:space="preserve">. Further, we will examine whether improvements in general sustained attention mediates the efficacy of placebo </w:t>
      </w:r>
      <w:r w:rsidR="0072426D" w:rsidRPr="0082392C">
        <w:rPr>
          <w:rFonts w:ascii="Times New Roman" w:hAnsi="Times New Roman" w:cs="Times New Roman"/>
          <w:sz w:val="24"/>
          <w:szCs w:val="24"/>
        </w:rPr>
        <w:t>ABM</w:t>
      </w:r>
      <w:r w:rsidR="004049B3" w:rsidRPr="0082392C">
        <w:rPr>
          <w:rFonts w:ascii="Times New Roman" w:hAnsi="Times New Roman" w:cs="Times New Roman"/>
          <w:sz w:val="24"/>
          <w:szCs w:val="24"/>
        </w:rPr>
        <w:t xml:space="preserve"> (vs. assessment only) for </w:t>
      </w:r>
      <w:r w:rsidR="009F0AA8">
        <w:rPr>
          <w:rFonts w:ascii="Times New Roman" w:hAnsi="Times New Roman" w:cs="Times New Roman"/>
          <w:sz w:val="24"/>
          <w:szCs w:val="24"/>
        </w:rPr>
        <w:t xml:space="preserve">change in </w:t>
      </w:r>
      <w:r w:rsidR="004049B3" w:rsidRPr="0082392C">
        <w:rPr>
          <w:rFonts w:ascii="Times New Roman" w:hAnsi="Times New Roman" w:cs="Times New Roman"/>
          <w:sz w:val="24"/>
          <w:szCs w:val="24"/>
        </w:rPr>
        <w:t>depression</w:t>
      </w:r>
      <w:r w:rsidR="00271AF1" w:rsidRPr="0082392C">
        <w:rPr>
          <w:rFonts w:ascii="Times New Roman" w:hAnsi="Times New Roman" w:cs="Times New Roman"/>
          <w:sz w:val="24"/>
          <w:szCs w:val="24"/>
        </w:rPr>
        <w:t xml:space="preserve"> </w:t>
      </w:r>
      <w:r w:rsidR="004049B3" w:rsidRPr="0082392C">
        <w:rPr>
          <w:rFonts w:ascii="Times New Roman" w:hAnsi="Times New Roman" w:cs="Times New Roman"/>
          <w:sz w:val="24"/>
          <w:szCs w:val="24"/>
        </w:rPr>
        <w:t>symptom</w:t>
      </w:r>
      <w:r w:rsidR="009F0AA8">
        <w:rPr>
          <w:rFonts w:ascii="Times New Roman" w:hAnsi="Times New Roman" w:cs="Times New Roman"/>
          <w:sz w:val="24"/>
          <w:szCs w:val="24"/>
        </w:rPr>
        <w:t xml:space="preserve"> severity</w:t>
      </w:r>
      <w:r w:rsidR="004049B3" w:rsidRPr="0082392C">
        <w:rPr>
          <w:rFonts w:ascii="Times New Roman" w:hAnsi="Times New Roman" w:cs="Times New Roman"/>
          <w:sz w:val="24"/>
          <w:szCs w:val="24"/>
        </w:rPr>
        <w:t xml:space="preserve">. Importantly, we will conduct parallel analyses that examine whether the alternative putative mediator is similarly responsible for improvement in the other </w:t>
      </w:r>
      <w:r w:rsidR="0072426D" w:rsidRPr="0082392C">
        <w:rPr>
          <w:rFonts w:ascii="Times New Roman" w:hAnsi="Times New Roman" w:cs="Times New Roman"/>
          <w:sz w:val="24"/>
          <w:szCs w:val="24"/>
        </w:rPr>
        <w:t>ABM</w:t>
      </w:r>
      <w:r w:rsidR="004049B3" w:rsidRPr="0082392C">
        <w:rPr>
          <w:rFonts w:ascii="Times New Roman" w:hAnsi="Times New Roman" w:cs="Times New Roman"/>
          <w:sz w:val="24"/>
          <w:szCs w:val="24"/>
        </w:rPr>
        <w:t xml:space="preserve"> condition. That is, we will examine whether improvement in sustained attention mediates the effect of active </w:t>
      </w:r>
      <w:r w:rsidR="0072426D" w:rsidRPr="0082392C">
        <w:rPr>
          <w:rFonts w:ascii="Times New Roman" w:hAnsi="Times New Roman" w:cs="Times New Roman"/>
          <w:sz w:val="24"/>
          <w:szCs w:val="24"/>
        </w:rPr>
        <w:t>ABM</w:t>
      </w:r>
      <w:r w:rsidR="004049B3" w:rsidRPr="0082392C">
        <w:rPr>
          <w:rFonts w:ascii="Times New Roman" w:hAnsi="Times New Roman" w:cs="Times New Roman"/>
          <w:sz w:val="24"/>
          <w:szCs w:val="24"/>
        </w:rPr>
        <w:t xml:space="preserve"> on depression change and whether improvement in </w:t>
      </w:r>
      <w:r w:rsidR="00A32432" w:rsidRPr="0082392C">
        <w:rPr>
          <w:rFonts w:ascii="Times New Roman" w:hAnsi="Times New Roman" w:cs="Times New Roman"/>
          <w:sz w:val="24"/>
          <w:szCs w:val="24"/>
        </w:rPr>
        <w:t xml:space="preserve">negatively biased attention </w:t>
      </w:r>
      <w:r w:rsidR="004049B3" w:rsidRPr="0082392C">
        <w:rPr>
          <w:rFonts w:ascii="Times New Roman" w:hAnsi="Times New Roman" w:cs="Times New Roman"/>
          <w:sz w:val="24"/>
          <w:szCs w:val="24"/>
        </w:rPr>
        <w:t xml:space="preserve">mediates the effect of placebo </w:t>
      </w:r>
      <w:r w:rsidR="0072426D" w:rsidRPr="0082392C">
        <w:rPr>
          <w:rFonts w:ascii="Times New Roman" w:hAnsi="Times New Roman" w:cs="Times New Roman"/>
          <w:sz w:val="24"/>
          <w:szCs w:val="24"/>
        </w:rPr>
        <w:t>ABM</w:t>
      </w:r>
      <w:r w:rsidR="004049B3" w:rsidRPr="0082392C">
        <w:rPr>
          <w:rFonts w:ascii="Times New Roman" w:hAnsi="Times New Roman" w:cs="Times New Roman"/>
          <w:sz w:val="24"/>
          <w:szCs w:val="24"/>
        </w:rPr>
        <w:t xml:space="preserve"> on depression change. These analyses will address important questions regarding mechanistic specificity for each form of </w:t>
      </w:r>
      <w:r w:rsidR="0072426D" w:rsidRPr="0082392C">
        <w:rPr>
          <w:rFonts w:ascii="Times New Roman" w:hAnsi="Times New Roman" w:cs="Times New Roman"/>
          <w:sz w:val="24"/>
          <w:szCs w:val="24"/>
        </w:rPr>
        <w:t>ABM</w:t>
      </w:r>
      <w:r w:rsidR="004049B3" w:rsidRPr="0082392C">
        <w:rPr>
          <w:rFonts w:ascii="Times New Roman" w:hAnsi="Times New Roman" w:cs="Times New Roman"/>
          <w:sz w:val="24"/>
          <w:szCs w:val="24"/>
        </w:rPr>
        <w:t>.</w:t>
      </w:r>
    </w:p>
    <w:p w14:paraId="27B2BC50" w14:textId="600E8586" w:rsidR="004E2AA8" w:rsidRPr="0082392C" w:rsidRDefault="004049B3" w:rsidP="00133D7B">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To test for mediation, we will use autoregressive models, a longitudinal mediation model that takes advantage of the temporal information from the five waves of repeated assessments (pre-</w:t>
      </w:r>
      <w:r w:rsidR="0072426D" w:rsidRPr="0082392C">
        <w:rPr>
          <w:rFonts w:ascii="Times New Roman" w:hAnsi="Times New Roman" w:cs="Times New Roman"/>
          <w:sz w:val="24"/>
          <w:szCs w:val="24"/>
        </w:rPr>
        <w:t>ABM</w:t>
      </w:r>
      <w:r w:rsidRPr="0082392C">
        <w:rPr>
          <w:rFonts w:ascii="Times New Roman" w:hAnsi="Times New Roman" w:cs="Times New Roman"/>
          <w:sz w:val="24"/>
          <w:szCs w:val="24"/>
        </w:rPr>
        <w:t>, week 1, week 2, week 3, and post-</w:t>
      </w:r>
      <w:r w:rsidR="0072426D" w:rsidRPr="0082392C">
        <w:rPr>
          <w:rFonts w:ascii="Times New Roman" w:hAnsi="Times New Roman" w:cs="Times New Roman"/>
          <w:sz w:val="24"/>
          <w:szCs w:val="24"/>
        </w:rPr>
        <w:t>ABM</w:t>
      </w:r>
      <w:r w:rsidRPr="0082392C">
        <w:rPr>
          <w:rFonts w:ascii="Times New Roman" w:hAnsi="Times New Roman" w:cs="Times New Roman"/>
          <w:sz w:val="24"/>
          <w:szCs w:val="24"/>
        </w:rPr>
        <w:t>)</w:t>
      </w:r>
      <w:r w:rsidR="00FA41C5" w:rsidRPr="0082392C">
        <w:rPr>
          <w:rFonts w:ascii="Times New Roman" w:hAnsi="Times New Roman" w:cs="Times New Roman"/>
          <w:sz w:val="24"/>
          <w:szCs w:val="24"/>
        </w:rPr>
        <w:t>,</w:t>
      </w:r>
      <w:r w:rsidRPr="0082392C">
        <w:rPr>
          <w:rFonts w:ascii="Times New Roman" w:hAnsi="Times New Roman" w:cs="Times New Roman"/>
          <w:sz w:val="24"/>
          <w:szCs w:val="24"/>
        </w:rPr>
        <w:t xml:space="preserve"> to provide more accurate conclusions about mediation. In essence, the mediation hypothesis is strengthened if changes in </w:t>
      </w:r>
      <w:r w:rsidR="00FA6149" w:rsidRPr="0082392C">
        <w:rPr>
          <w:rFonts w:ascii="Times New Roman" w:hAnsi="Times New Roman" w:cs="Times New Roman"/>
          <w:sz w:val="24"/>
          <w:szCs w:val="24"/>
        </w:rPr>
        <w:t xml:space="preserve">negatively biased attention </w:t>
      </w:r>
      <w:r w:rsidRPr="0082392C">
        <w:rPr>
          <w:rFonts w:ascii="Times New Roman" w:hAnsi="Times New Roman" w:cs="Times New Roman"/>
          <w:sz w:val="24"/>
          <w:szCs w:val="24"/>
        </w:rPr>
        <w:t xml:space="preserve">and/or general sustained attention temporally precede changes in depression symptoms. </w:t>
      </w:r>
    </w:p>
    <w:p w14:paraId="06C1DDC9" w14:textId="229B4CB8" w:rsidR="00904417" w:rsidRPr="0082392C" w:rsidRDefault="004049B3" w:rsidP="00133D7B">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We will first assess mediation based on structural equation modeling (SEM) for the system depicted in Fig</w:t>
      </w:r>
      <w:r w:rsidR="004E0568">
        <w:rPr>
          <w:rFonts w:ascii="Times New Roman" w:hAnsi="Times New Roman" w:cs="Times New Roman"/>
          <w:sz w:val="24"/>
          <w:szCs w:val="24"/>
        </w:rPr>
        <w:t>ure</w:t>
      </w:r>
      <w:r w:rsidRPr="0082392C">
        <w:rPr>
          <w:rFonts w:ascii="Times New Roman" w:hAnsi="Times New Roman" w:cs="Times New Roman"/>
          <w:sz w:val="24"/>
          <w:szCs w:val="24"/>
        </w:rPr>
        <w:t xml:space="preserve"> </w:t>
      </w:r>
      <w:r w:rsidR="008D1615">
        <w:rPr>
          <w:rFonts w:ascii="Times New Roman" w:hAnsi="Times New Roman" w:cs="Times New Roman"/>
          <w:sz w:val="24"/>
          <w:szCs w:val="24"/>
        </w:rPr>
        <w:t>1</w:t>
      </w:r>
      <w:r w:rsidRPr="0082392C">
        <w:rPr>
          <w:rFonts w:ascii="Times New Roman" w:hAnsi="Times New Roman" w:cs="Times New Roman"/>
          <w:sz w:val="24"/>
          <w:szCs w:val="24"/>
        </w:rPr>
        <w:t xml:space="preserve"> which allows for both longitudinal (</w:t>
      </w:r>
      <w:r w:rsidRPr="0082392C">
        <w:rPr>
          <w:rFonts w:ascii="Times New Roman" w:hAnsi="Times New Roman" w:cs="Times New Roman"/>
          <w:i/>
          <w:iCs/>
          <w:sz w:val="24"/>
          <w:szCs w:val="24"/>
        </w:rPr>
        <w:t>a × b</w:t>
      </w:r>
      <w:r w:rsidRPr="0082392C">
        <w:rPr>
          <w:rFonts w:ascii="Times New Roman" w:hAnsi="Times New Roman" w:cs="Times New Roman"/>
          <w:sz w:val="24"/>
          <w:szCs w:val="24"/>
          <w:vertAlign w:val="subscript"/>
        </w:rPr>
        <w:t>2</w:t>
      </w:r>
      <w:r w:rsidRPr="0082392C">
        <w:rPr>
          <w:rFonts w:ascii="Times New Roman" w:hAnsi="Times New Roman" w:cs="Times New Roman"/>
          <w:sz w:val="24"/>
          <w:szCs w:val="24"/>
        </w:rPr>
        <w:t>) and contemporaneous (</w:t>
      </w:r>
      <w:r w:rsidRPr="0082392C">
        <w:rPr>
          <w:rFonts w:ascii="Times New Roman" w:hAnsi="Times New Roman" w:cs="Times New Roman"/>
          <w:i/>
          <w:iCs/>
          <w:sz w:val="24"/>
          <w:szCs w:val="24"/>
        </w:rPr>
        <w:t>a × b</w:t>
      </w:r>
      <w:r w:rsidRPr="0082392C">
        <w:rPr>
          <w:rFonts w:ascii="Times New Roman" w:hAnsi="Times New Roman" w:cs="Times New Roman"/>
          <w:sz w:val="24"/>
          <w:szCs w:val="24"/>
          <w:vertAlign w:val="subscript"/>
        </w:rPr>
        <w:t>3</w:t>
      </w:r>
      <w:r w:rsidRPr="0082392C">
        <w:rPr>
          <w:rFonts w:ascii="Times New Roman" w:hAnsi="Times New Roman" w:cs="Times New Roman"/>
          <w:sz w:val="24"/>
          <w:szCs w:val="24"/>
        </w:rPr>
        <w:t>) mediation (</w:t>
      </w:r>
      <w:r w:rsidR="007C1223">
        <w:rPr>
          <w:rFonts w:ascii="Times New Roman" w:hAnsi="Times New Roman" w:cs="Times New Roman"/>
          <w:sz w:val="24"/>
          <w:szCs w:val="24"/>
        </w:rPr>
        <w:t>t</w:t>
      </w:r>
      <w:r w:rsidRPr="0082392C">
        <w:rPr>
          <w:rFonts w:ascii="Times New Roman" w:hAnsi="Times New Roman" w:cs="Times New Roman"/>
          <w:sz w:val="24"/>
          <w:szCs w:val="24"/>
        </w:rPr>
        <w:t>o simplify the figure, the time points for weeks 1-3 are compressed into a single feature, but in the actual model the same system of equations will repeat between weeks)</w:t>
      </w:r>
      <w:r w:rsidR="007C1223">
        <w:rPr>
          <w:rFonts w:ascii="Times New Roman" w:hAnsi="Times New Roman" w:cs="Times New Roman"/>
          <w:sz w:val="24"/>
          <w:szCs w:val="24"/>
        </w:rPr>
        <w:t>.</w:t>
      </w:r>
      <w:r w:rsidRPr="0082392C">
        <w:rPr>
          <w:rFonts w:ascii="Times New Roman" w:hAnsi="Times New Roman" w:cs="Times New Roman"/>
          <w:sz w:val="24"/>
          <w:szCs w:val="24"/>
        </w:rPr>
        <w:t xml:space="preserve"> </w:t>
      </w:r>
      <w:r w:rsidR="007C1223">
        <w:rPr>
          <w:rFonts w:ascii="Times New Roman" w:hAnsi="Times New Roman" w:cs="Times New Roman"/>
          <w:noProof/>
          <w:sz w:val="24"/>
          <w:szCs w:val="24"/>
        </w:rPr>
        <w:lastRenderedPageBreak/>
        <w:drawing>
          <wp:inline distT="0" distB="0" distL="0" distR="0" wp14:anchorId="12FE1604" wp14:editId="7DB5D1F2">
            <wp:extent cx="5888908" cy="2960370"/>
            <wp:effectExtent l="0" t="0" r="44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1. Mediation model.png"/>
                    <pic:cNvPicPr/>
                  </pic:nvPicPr>
                  <pic:blipFill>
                    <a:blip r:embed="rId11">
                      <a:extLst>
                        <a:ext uri="{28A0092B-C50C-407E-A947-70E740481C1C}">
                          <a14:useLocalDpi xmlns:a14="http://schemas.microsoft.com/office/drawing/2010/main" val="0"/>
                        </a:ext>
                      </a:extLst>
                    </a:blip>
                    <a:stretch>
                      <a:fillRect/>
                    </a:stretch>
                  </pic:blipFill>
                  <pic:spPr>
                    <a:xfrm>
                      <a:off x="0" y="0"/>
                      <a:ext cx="5888908" cy="2960370"/>
                    </a:xfrm>
                    <a:prstGeom prst="rect">
                      <a:avLst/>
                    </a:prstGeom>
                  </pic:spPr>
                </pic:pic>
              </a:graphicData>
            </a:graphic>
          </wp:inline>
        </w:drawing>
      </w:r>
      <w:r w:rsidRPr="0082392C">
        <w:rPr>
          <w:rFonts w:ascii="Times New Roman" w:hAnsi="Times New Roman" w:cs="Times New Roman"/>
          <w:sz w:val="24"/>
          <w:szCs w:val="24"/>
        </w:rPr>
        <w:t xml:space="preserve">In this model, the </w:t>
      </w:r>
      <w:r w:rsidRPr="0082392C">
        <w:rPr>
          <w:rFonts w:ascii="Times New Roman" w:hAnsi="Times New Roman" w:cs="Times New Roman"/>
          <w:i/>
          <w:iCs/>
          <w:sz w:val="24"/>
          <w:szCs w:val="24"/>
        </w:rPr>
        <w:t>c’</w:t>
      </w:r>
      <w:r w:rsidRPr="0082392C">
        <w:rPr>
          <w:rFonts w:ascii="Times New Roman" w:hAnsi="Times New Roman" w:cs="Times New Roman"/>
          <w:sz w:val="24"/>
          <w:szCs w:val="24"/>
        </w:rPr>
        <w:t xml:space="preserve"> coefficient reflects any effect of training on depression not mediated by attention bias reduction</w:t>
      </w:r>
      <w:r w:rsidR="00133D7B" w:rsidRPr="0082392C">
        <w:rPr>
          <w:rFonts w:ascii="Times New Roman" w:hAnsi="Times New Roman" w:cs="Times New Roman"/>
          <w:sz w:val="24"/>
          <w:szCs w:val="24"/>
        </w:rPr>
        <w:t xml:space="preserve"> </w:t>
      </w:r>
      <w:r w:rsidRPr="0082392C">
        <w:rPr>
          <w:rFonts w:ascii="Times New Roman" w:hAnsi="Times New Roman" w:cs="Times New Roman"/>
          <w:sz w:val="24"/>
          <w:szCs w:val="24"/>
        </w:rPr>
        <w:t xml:space="preserve">(i.e., through some other mechanism). Each variable depends not only on the </w:t>
      </w:r>
      <w:r w:rsidRPr="0082392C">
        <w:rPr>
          <w:rFonts w:ascii="Times New Roman" w:hAnsi="Times New Roman" w:cs="Times New Roman"/>
          <w:i/>
          <w:iCs/>
          <w:sz w:val="24"/>
          <w:szCs w:val="24"/>
        </w:rPr>
        <w:t>a</w:t>
      </w:r>
      <w:r w:rsidRPr="0082392C">
        <w:rPr>
          <w:rFonts w:ascii="Times New Roman" w:hAnsi="Times New Roman" w:cs="Times New Roman"/>
          <w:sz w:val="24"/>
          <w:szCs w:val="24"/>
        </w:rPr>
        <w:t xml:space="preserve"> and </w:t>
      </w:r>
      <w:r w:rsidRPr="0082392C">
        <w:rPr>
          <w:rFonts w:ascii="Times New Roman" w:hAnsi="Times New Roman" w:cs="Times New Roman"/>
          <w:i/>
          <w:iCs/>
          <w:sz w:val="24"/>
          <w:szCs w:val="24"/>
        </w:rPr>
        <w:t>b</w:t>
      </w:r>
      <w:r w:rsidRPr="0082392C">
        <w:rPr>
          <w:rFonts w:ascii="Times New Roman" w:hAnsi="Times New Roman" w:cs="Times New Roman"/>
          <w:sz w:val="24"/>
          <w:szCs w:val="24"/>
        </w:rPr>
        <w:t xml:space="preserve"> paths, but also on autoregressive effects (the </w:t>
      </w:r>
      <w:r w:rsidRPr="0082392C">
        <w:rPr>
          <w:rFonts w:ascii="Times New Roman" w:hAnsi="Times New Roman" w:cs="Times New Roman"/>
          <w:i/>
          <w:iCs/>
          <w:sz w:val="24"/>
          <w:szCs w:val="24"/>
        </w:rPr>
        <w:t>s</w:t>
      </w:r>
      <w:r w:rsidRPr="0082392C">
        <w:rPr>
          <w:rFonts w:ascii="Times New Roman" w:hAnsi="Times New Roman" w:cs="Times New Roman"/>
          <w:sz w:val="24"/>
          <w:szCs w:val="24"/>
        </w:rPr>
        <w:t xml:space="preserve"> paths), meaning that each variable is also predicted by the same variable at an earlier wave. Thus, the </w:t>
      </w:r>
      <w:r w:rsidRPr="0082392C">
        <w:rPr>
          <w:rFonts w:ascii="Times New Roman" w:hAnsi="Times New Roman" w:cs="Times New Roman"/>
          <w:i/>
          <w:iCs/>
          <w:sz w:val="24"/>
          <w:szCs w:val="24"/>
        </w:rPr>
        <w:t>s</w:t>
      </w:r>
      <w:r w:rsidRPr="0082392C">
        <w:rPr>
          <w:rFonts w:ascii="Times New Roman" w:hAnsi="Times New Roman" w:cs="Times New Roman"/>
          <w:i/>
          <w:iCs/>
          <w:sz w:val="24"/>
          <w:szCs w:val="24"/>
          <w:vertAlign w:val="subscript"/>
        </w:rPr>
        <w:t>1</w:t>
      </w:r>
      <w:r w:rsidRPr="0082392C">
        <w:rPr>
          <w:rFonts w:ascii="Times New Roman" w:hAnsi="Times New Roman" w:cs="Times New Roman"/>
          <w:sz w:val="24"/>
          <w:szCs w:val="24"/>
        </w:rPr>
        <w:t xml:space="preserve"> and </w:t>
      </w:r>
      <w:r w:rsidRPr="0082392C">
        <w:rPr>
          <w:rFonts w:ascii="Times New Roman" w:hAnsi="Times New Roman" w:cs="Times New Roman"/>
          <w:i/>
          <w:iCs/>
          <w:sz w:val="24"/>
          <w:szCs w:val="24"/>
        </w:rPr>
        <w:t>s</w:t>
      </w:r>
      <w:r w:rsidRPr="0082392C">
        <w:rPr>
          <w:rFonts w:ascii="Times New Roman" w:hAnsi="Times New Roman" w:cs="Times New Roman"/>
          <w:i/>
          <w:iCs/>
          <w:sz w:val="24"/>
          <w:szCs w:val="24"/>
          <w:vertAlign w:val="subscript"/>
        </w:rPr>
        <w:t>2</w:t>
      </w:r>
      <w:r w:rsidRPr="0082392C">
        <w:rPr>
          <w:rFonts w:ascii="Times New Roman" w:hAnsi="Times New Roman" w:cs="Times New Roman"/>
          <w:sz w:val="24"/>
          <w:szCs w:val="24"/>
        </w:rPr>
        <w:t xml:space="preserve"> coefficients reflect the stability of individual differences in attention bias/sustained attention and depression, respectively. This corresponds to a type II autoregressive model as described by MacKinnon</w:t>
      </w:r>
      <w:r w:rsidR="00FA5A13" w:rsidRPr="0082392C">
        <w:rPr>
          <w:rFonts w:ascii="Times New Roman" w:hAnsi="Times New Roman" w:cs="Times New Roman"/>
          <w:sz w:val="24"/>
          <w:szCs w:val="24"/>
          <w:highlight w:val="yellow"/>
        </w:rPr>
        <w:t xml:space="preserve"> </w:t>
      </w:r>
      <w:r w:rsidR="008A7392"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SNdGpC85","properties":{"formattedCitation":"[55]","plainCitation":"[55]","noteIndex":0},"citationItems":[{"id":3331,"uris":["http://zotero.org/users/610747/items/V45TEZ66"],"uri":["http://zotero.org/users/610747/items/V45TEZ66"],"itemData":{"id":3331,"type":"book","title":"Introduction to Statistical Mediation Analysis","publisher":"Taylor &amp; Francis","publisher-place":"New York, NY","event-place":"New York, NY","note":"00000","author":[{"family":"MacKinnon","given":"David P."}],"issued":{"date-parts":[["2008"]]}}}],"schema":"https://github.com/citation-style-language/schema/raw/master/csl-citation.json"} </w:instrText>
      </w:r>
      <w:r w:rsidR="008A7392"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[55]</w:t>
      </w:r>
      <w:r w:rsidR="008A7392"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w:t>
      </w:r>
    </w:p>
    <w:p w14:paraId="0EEF0768" w14:textId="4552EFF8" w:rsidR="00F074AE" w:rsidRPr="0082392C" w:rsidRDefault="004049B3" w:rsidP="00133D7B">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The parameters of this model will be estimated using a covariance structure analysis program (the </w:t>
      </w:r>
      <w:r w:rsidRPr="0082392C">
        <w:rPr>
          <w:rFonts w:ascii="Times New Roman" w:hAnsi="Times New Roman" w:cs="Times New Roman"/>
          <w:i/>
          <w:iCs/>
          <w:sz w:val="24"/>
          <w:szCs w:val="24"/>
        </w:rPr>
        <w:t>sem</w:t>
      </w:r>
      <w:r w:rsidRPr="0082392C">
        <w:rPr>
          <w:rFonts w:ascii="Times New Roman" w:hAnsi="Times New Roman" w:cs="Times New Roman"/>
          <w:sz w:val="24"/>
          <w:szCs w:val="24"/>
        </w:rPr>
        <w:t xml:space="preserve"> package in R). Mediation effects will be considered significant if the 95% confidence interval for the product of the path coefficients </w:t>
      </w:r>
      <w:r w:rsidRPr="0082392C">
        <w:rPr>
          <w:rFonts w:ascii="Times New Roman" w:hAnsi="Times New Roman" w:cs="Times New Roman"/>
          <w:i/>
          <w:iCs/>
          <w:sz w:val="24"/>
          <w:szCs w:val="24"/>
        </w:rPr>
        <w:t>a</w:t>
      </w:r>
      <w:r w:rsidRPr="0082392C">
        <w:rPr>
          <w:rFonts w:ascii="Times New Roman" w:hAnsi="Times New Roman" w:cs="Times New Roman"/>
          <w:sz w:val="24"/>
          <w:szCs w:val="24"/>
        </w:rPr>
        <w:t xml:space="preserve"> and </w:t>
      </w:r>
      <w:r w:rsidRPr="0082392C">
        <w:rPr>
          <w:rFonts w:ascii="Times New Roman" w:hAnsi="Times New Roman" w:cs="Times New Roman"/>
          <w:i/>
          <w:iCs/>
          <w:sz w:val="24"/>
          <w:szCs w:val="24"/>
        </w:rPr>
        <w:t>b</w:t>
      </w:r>
      <w:r w:rsidRPr="0082392C">
        <w:rPr>
          <w:rFonts w:ascii="Times New Roman" w:hAnsi="Times New Roman" w:cs="Times New Roman"/>
          <w:sz w:val="24"/>
          <w:szCs w:val="24"/>
        </w:rPr>
        <w:t xml:space="preserve"> does not include 0. Because the </w:t>
      </w:r>
      <w:r w:rsidRPr="0082392C">
        <w:rPr>
          <w:rFonts w:ascii="Times New Roman" w:hAnsi="Times New Roman" w:cs="Times New Roman"/>
          <w:i/>
          <w:iCs/>
          <w:sz w:val="24"/>
          <w:szCs w:val="24"/>
        </w:rPr>
        <w:t>a × b</w:t>
      </w:r>
      <w:r w:rsidRPr="0082392C">
        <w:rPr>
          <w:rFonts w:ascii="Times New Roman" w:hAnsi="Times New Roman" w:cs="Times New Roman"/>
          <w:sz w:val="24"/>
          <w:szCs w:val="24"/>
        </w:rPr>
        <w:t xml:space="preserve"> distribution is typically skewed, these confidence intervals are expected to be asymmetric and will be estimated by bootstrap. Assumptions for multi-wave models (stability, stationarity, and equilibrium) will be verified as discussed by MacKinnon</w:t>
      </w:r>
      <w:r w:rsidR="00D61178">
        <w:rPr>
          <w:rFonts w:ascii="Times New Roman" w:hAnsi="Times New Roman" w:cs="Times New Roman"/>
          <w:sz w:val="24"/>
          <w:szCs w:val="24"/>
        </w:rPr>
        <w:t xml:space="preserve"> </w:t>
      </w:r>
      <w:r w:rsidR="008D7F23"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OlTspIg6","properties":{"formattedCitation":"[55]","plainCitation":"[55]","noteIndex":0},"citationItems":[{"id":3331,"uris":["http://zotero.org/users/610747/items/V45TEZ66"],"uri":["http://zotero.org/users/610747/items/V45TEZ66"],"itemData":{"id":3331,"type":"book","title":"Introduction to Statistical Mediation Analysis","publisher":"Taylor &amp; Francis","publisher-place":"New York, NY","event-place":"New York, NY","note":"00000","author":[{"family":"MacKinnon","given":"David P."}],"issued":{"date-parts":[["2008"]]}}}],"schema":"https://github.com/citation-style-language/schema/raw/master/csl-citation.json"} </w:instrText>
      </w:r>
      <w:r w:rsidR="008D7F23"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[55]</w:t>
      </w:r>
      <w:r w:rsidR="008D7F23" w:rsidRPr="0082392C">
        <w:rPr>
          <w:rFonts w:ascii="Times New Roman" w:hAnsi="Times New Roman" w:cs="Times New Roman"/>
          <w:sz w:val="24"/>
          <w:szCs w:val="24"/>
        </w:rPr>
        <w:fldChar w:fldCharType="end"/>
      </w:r>
      <w:r w:rsidR="008822DE" w:rsidRPr="0082392C">
        <w:rPr>
          <w:rFonts w:ascii="Times New Roman" w:hAnsi="Times New Roman" w:cs="Times New Roman"/>
          <w:sz w:val="24"/>
          <w:szCs w:val="24"/>
        </w:rPr>
        <w:t>.</w:t>
      </w:r>
      <w:r w:rsidR="0006231E" w:rsidRPr="0082392C">
        <w:rPr>
          <w:rFonts w:ascii="Times New Roman" w:hAnsi="Times New Roman" w:cs="Times New Roman"/>
          <w:sz w:val="24"/>
          <w:szCs w:val="24"/>
        </w:rPr>
        <w:t xml:space="preserve"> </w:t>
      </w:r>
      <w:r w:rsidR="008822DE" w:rsidRPr="0082392C">
        <w:rPr>
          <w:rFonts w:ascii="Times New Roman" w:hAnsi="Times New Roman" w:cs="Times New Roman"/>
          <w:sz w:val="24"/>
          <w:szCs w:val="24"/>
        </w:rPr>
        <w:t xml:space="preserve">For planned exploratory imaging analyses, </w:t>
      </w:r>
      <w:r w:rsidR="0006231E" w:rsidRPr="0082392C">
        <w:rPr>
          <w:rFonts w:ascii="Times New Roman" w:hAnsi="Times New Roman" w:cs="Times New Roman"/>
          <w:sz w:val="24"/>
          <w:szCs w:val="24"/>
        </w:rPr>
        <w:t>see Section 1.3 of Supplementary Materials</w:t>
      </w:r>
      <w:r w:rsidRPr="0082392C">
        <w:rPr>
          <w:rFonts w:ascii="Times New Roman" w:hAnsi="Times New Roman" w:cs="Times New Roman"/>
          <w:sz w:val="24"/>
          <w:szCs w:val="24"/>
        </w:rPr>
        <w:t xml:space="preserve">.   </w:t>
      </w:r>
    </w:p>
    <w:p w14:paraId="02FBD90E" w14:textId="3AEE437B" w:rsidR="000A1F2F" w:rsidRPr="0082392C" w:rsidRDefault="000A1F2F" w:rsidP="00747CD9">
      <w:pPr>
        <w:spacing w:after="0" w:line="480" w:lineRule="auto"/>
        <w:jc w:val="center"/>
        <w:outlineLvl w:val="0"/>
        <w:rPr>
          <w:rFonts w:ascii="Times New Roman" w:hAnsi="Times New Roman" w:cs="Times New Roman"/>
          <w:b/>
          <w:bCs/>
          <w:sz w:val="24"/>
          <w:szCs w:val="24"/>
        </w:rPr>
      </w:pPr>
      <w:r w:rsidRPr="0082392C">
        <w:rPr>
          <w:rFonts w:ascii="Times New Roman" w:hAnsi="Times New Roman" w:cs="Times New Roman"/>
          <w:b/>
          <w:bCs/>
          <w:sz w:val="24"/>
          <w:szCs w:val="24"/>
        </w:rPr>
        <w:t>Discussion</w:t>
      </w:r>
      <w:r w:rsidR="0090078C" w:rsidRPr="0082392C">
        <w:rPr>
          <w:rFonts w:ascii="Times New Roman" w:hAnsi="Times New Roman" w:cs="Times New Roman"/>
          <w:b/>
          <w:bCs/>
          <w:sz w:val="24"/>
          <w:szCs w:val="24"/>
        </w:rPr>
        <w:t xml:space="preserve"> </w:t>
      </w:r>
    </w:p>
    <w:p w14:paraId="12C2B160" w14:textId="242D5B43" w:rsidR="000A1F2F" w:rsidRPr="0082392C" w:rsidRDefault="00723E52" w:rsidP="000A1F2F">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lastRenderedPageBreak/>
        <w:tab/>
        <w:t xml:space="preserve">This study is the first large-scale </w:t>
      </w:r>
      <w:r w:rsidR="00932896" w:rsidRPr="0082392C">
        <w:rPr>
          <w:rFonts w:ascii="Times New Roman" w:hAnsi="Times New Roman" w:cs="Times New Roman"/>
          <w:sz w:val="24"/>
          <w:szCs w:val="24"/>
        </w:rPr>
        <w:t xml:space="preserve">randomized clinical trial </w:t>
      </w:r>
      <w:r w:rsidRPr="0082392C">
        <w:rPr>
          <w:rFonts w:ascii="Times New Roman" w:hAnsi="Times New Roman" w:cs="Times New Roman"/>
          <w:sz w:val="24"/>
          <w:szCs w:val="24"/>
        </w:rPr>
        <w:t xml:space="preserve">of attention bias modification for depression in adults. </w:t>
      </w:r>
      <w:r w:rsidR="00932896" w:rsidRPr="0082392C">
        <w:rPr>
          <w:rFonts w:ascii="Times New Roman" w:hAnsi="Times New Roman" w:cs="Times New Roman"/>
          <w:sz w:val="24"/>
          <w:szCs w:val="24"/>
        </w:rPr>
        <w:t xml:space="preserve">The trial serves to directly test the hypothesis that negatively biased attention maintains depression by targeting </w:t>
      </w:r>
      <w:r w:rsidR="00430ABF" w:rsidRPr="0082392C">
        <w:rPr>
          <w:rFonts w:ascii="Times New Roman" w:hAnsi="Times New Roman" w:cs="Times New Roman"/>
          <w:sz w:val="24"/>
          <w:szCs w:val="24"/>
        </w:rPr>
        <w:t xml:space="preserve">this process in a sample that should theoretically be most likely to benefit from this type of intervention: adults with elevated depression symptoms and negatively biased attention. </w:t>
      </w:r>
      <w:r w:rsidR="00CD3E76" w:rsidRPr="0082392C">
        <w:rPr>
          <w:rFonts w:ascii="Times New Roman" w:hAnsi="Times New Roman" w:cs="Times New Roman"/>
          <w:sz w:val="24"/>
          <w:szCs w:val="24"/>
        </w:rPr>
        <w:t xml:space="preserve">Furthermore, </w:t>
      </w:r>
      <w:r w:rsidR="007B4748" w:rsidRPr="0082392C">
        <w:rPr>
          <w:rFonts w:ascii="Times New Roman" w:hAnsi="Times New Roman" w:cs="Times New Roman"/>
          <w:sz w:val="24"/>
          <w:szCs w:val="24"/>
        </w:rPr>
        <w:t xml:space="preserve">this clinical trial assesses several candidate mechanisms </w:t>
      </w:r>
      <w:r w:rsidR="008B7AEA" w:rsidRPr="0082392C">
        <w:rPr>
          <w:rFonts w:ascii="Times New Roman" w:hAnsi="Times New Roman" w:cs="Times New Roman"/>
          <w:sz w:val="24"/>
          <w:szCs w:val="24"/>
        </w:rPr>
        <w:t xml:space="preserve">that could mediate the effects of </w:t>
      </w:r>
      <w:r w:rsidR="007B4748" w:rsidRPr="0082392C">
        <w:rPr>
          <w:rFonts w:ascii="Times New Roman" w:hAnsi="Times New Roman" w:cs="Times New Roman"/>
          <w:sz w:val="24"/>
          <w:szCs w:val="24"/>
        </w:rPr>
        <w:t>ABM</w:t>
      </w:r>
      <w:r w:rsidR="008B7AEA" w:rsidRPr="0082392C">
        <w:rPr>
          <w:rFonts w:ascii="Times New Roman" w:hAnsi="Times New Roman" w:cs="Times New Roman"/>
          <w:sz w:val="24"/>
          <w:szCs w:val="24"/>
        </w:rPr>
        <w:t xml:space="preserve"> on depression symptoms</w:t>
      </w:r>
      <w:r w:rsidR="007B4748" w:rsidRPr="0082392C">
        <w:rPr>
          <w:rFonts w:ascii="Times New Roman" w:hAnsi="Times New Roman" w:cs="Times New Roman"/>
          <w:sz w:val="24"/>
          <w:szCs w:val="24"/>
        </w:rPr>
        <w:t xml:space="preserve">. </w:t>
      </w:r>
      <w:r w:rsidR="009B02BC" w:rsidRPr="0082392C">
        <w:rPr>
          <w:rFonts w:ascii="Times New Roman" w:hAnsi="Times New Roman" w:cs="Times New Roman"/>
          <w:sz w:val="24"/>
          <w:szCs w:val="24"/>
        </w:rPr>
        <w:t xml:space="preserve">Some </w:t>
      </w:r>
      <w:r w:rsidR="00860E0B" w:rsidRPr="0082392C">
        <w:rPr>
          <w:rFonts w:ascii="Times New Roman" w:hAnsi="Times New Roman" w:cs="Times New Roman"/>
          <w:sz w:val="24"/>
          <w:szCs w:val="24"/>
        </w:rPr>
        <w:t xml:space="preserve">aspects of the study required extended consideration; we outline our rationale for these aspects of trial design below. </w:t>
      </w:r>
    </w:p>
    <w:p w14:paraId="521B67B3" w14:textId="77777777" w:rsidR="003F5A8D" w:rsidRPr="0082392C" w:rsidRDefault="003F5A8D" w:rsidP="00747CD9">
      <w:pPr>
        <w:spacing w:after="0" w:line="480" w:lineRule="auto"/>
        <w:rPr>
          <w:rFonts w:ascii="Times New Roman" w:hAnsi="Times New Roman" w:cs="Times New Roman"/>
          <w:b/>
          <w:bCs/>
          <w:sz w:val="24"/>
          <w:szCs w:val="24"/>
        </w:rPr>
      </w:pPr>
      <w:r w:rsidRPr="0082392C">
        <w:rPr>
          <w:rFonts w:ascii="Times New Roman" w:hAnsi="Times New Roman" w:cs="Times New Roman"/>
          <w:b/>
          <w:bCs/>
          <w:sz w:val="24"/>
          <w:szCs w:val="24"/>
        </w:rPr>
        <w:t>Selecting based on treatment target versus moderator analyses</w:t>
      </w:r>
    </w:p>
    <w:p w14:paraId="006614E0" w14:textId="3F81FC26" w:rsidR="003F5A8D" w:rsidRPr="0082392C" w:rsidRDefault="001145F6" w:rsidP="004B2642">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r>
      <w:r w:rsidR="008F4B7B" w:rsidRPr="0082392C">
        <w:rPr>
          <w:rFonts w:ascii="Times New Roman" w:hAnsi="Times New Roman" w:cs="Times New Roman"/>
          <w:sz w:val="24"/>
          <w:szCs w:val="24"/>
        </w:rPr>
        <w:t xml:space="preserve">We considered </w:t>
      </w:r>
      <w:r w:rsidR="005803FF" w:rsidRPr="0082392C">
        <w:rPr>
          <w:rFonts w:ascii="Times New Roman" w:hAnsi="Times New Roman" w:cs="Times New Roman"/>
          <w:sz w:val="24"/>
          <w:szCs w:val="24"/>
        </w:rPr>
        <w:t xml:space="preserve">recruiting a sample of participants simply elevated in depression severity and examining how baseline attentional bias moderated treatment response. However, sample sizes for such studies </w:t>
      </w:r>
      <w:r w:rsidR="004B2642" w:rsidRPr="0082392C">
        <w:rPr>
          <w:rFonts w:ascii="Times New Roman" w:hAnsi="Times New Roman" w:cs="Times New Roman"/>
          <w:sz w:val="24"/>
          <w:szCs w:val="24"/>
        </w:rPr>
        <w:t xml:space="preserve">of moderation </w:t>
      </w:r>
      <w:r w:rsidR="005803FF" w:rsidRPr="0082392C">
        <w:rPr>
          <w:rFonts w:ascii="Times New Roman" w:hAnsi="Times New Roman" w:cs="Times New Roman"/>
          <w:sz w:val="24"/>
          <w:szCs w:val="24"/>
        </w:rPr>
        <w:t xml:space="preserve">are </w:t>
      </w:r>
      <w:r w:rsidR="004B2642" w:rsidRPr="0082392C">
        <w:rPr>
          <w:rFonts w:ascii="Times New Roman" w:hAnsi="Times New Roman" w:cs="Times New Roman"/>
          <w:sz w:val="24"/>
          <w:szCs w:val="24"/>
        </w:rPr>
        <w:t xml:space="preserve">often significantly underpowered, especially when </w:t>
      </w:r>
      <w:r w:rsidR="005E347E" w:rsidRPr="0082392C">
        <w:rPr>
          <w:rFonts w:ascii="Times New Roman" w:hAnsi="Times New Roman" w:cs="Times New Roman"/>
          <w:sz w:val="24"/>
          <w:szCs w:val="24"/>
        </w:rPr>
        <w:t xml:space="preserve">the </w:t>
      </w:r>
      <w:r w:rsidR="004B2642" w:rsidRPr="0082392C">
        <w:rPr>
          <w:rFonts w:ascii="Times New Roman" w:hAnsi="Times New Roman" w:cs="Times New Roman"/>
          <w:sz w:val="24"/>
          <w:szCs w:val="24"/>
        </w:rPr>
        <w:t>effect size for interactions may be smaller than main effects</w:t>
      </w:r>
      <w:r w:rsidR="0081078C" w:rsidRPr="00765E96">
        <w:rPr>
          <w:rStyle w:val="FootnoteReference"/>
        </w:rPr>
        <w:footnoteReference w:id="1"/>
      </w:r>
      <w:r w:rsidR="00C13D3A" w:rsidRPr="0082392C">
        <w:rPr>
          <w:rFonts w:ascii="Times New Roman" w:hAnsi="Times New Roman" w:cs="Times New Roman"/>
          <w:sz w:val="24"/>
          <w:szCs w:val="24"/>
        </w:rPr>
        <w:t xml:space="preserve"> </w:t>
      </w:r>
      <w:r w:rsidR="00C13D3A"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SshCHOUe","properties":{"formattedCitation":"[57]","plainCitation":"[57]","noteIndex":0},"citationItems":[{"id":3337,"uris":["http://zotero.org/users/610747/items/GUYH2DZ9"],"uri":["http://zotero.org/users/610747/items/GUYH2DZ9"],"itemData":{"id":3337,"type":"article-journal","title":"Detecting Moderator Effects Using Subgroup Analyses","container-title":"Prevention science : the official journal of the Society for Prevention Research","page":"111-120","volume":"14","issue":"2","source":"PubMed Central","abstract":"In the analysis of prevention and intervention studies, it is often important to investigate whether treatment effects vary among subgroups of patients defined by individual characteristics. These “subgroup analyses” can provide information about how best to use a new prevention or intervention program. However, subgroup analyses can be misleading if they test data-driven hypotheses, employ inappropriate statistical methods, or fail to account for multiple testing. These problems have led to a general suspicion of findings from subgroup analyses. This article discusses sound methods for conducting subgroup analyses to detect moderators. Multiple authors have argued that, to assess whether a treatment effect varies across subgroups defined by patient characteristics, analyses should be based on tests for interaction rather than treatment comparisons within the subgroups. We discuss the concept of heterogeneity and its dependence on the metric used to describe treatment effects. We discuss issues of multiple comparisons related to subgroup analyses and the importance of considering multiplicity in the interpretation of results. We also discuss the types of questions that would lead to subgroup analyses and how different scientific goals may affect the study at the design stage. Finally, we discuss subgroup analyses based on post-baseline factors and the complexity associated with this type of subgroup analysis.","DOI":"10/b9w674","ISSN":"1389-4986","note":"00041 \nPMID: 21562742\nPMCID: PMC3193873","journalAbbreviation":"Prev Sci","author":[{"family":"Wang","given":"Rui"},{"family":"Ware","given":"James H."}],"issued":{"date-parts":[["2013",4]]}}}],"schema":"https://github.com/citation-style-language/schema/raw/master/csl-citation.json"} </w:instrText>
      </w:r>
      <w:r w:rsidR="00C13D3A"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[57]</w:t>
      </w:r>
      <w:r w:rsidR="00C13D3A" w:rsidRPr="0082392C">
        <w:rPr>
          <w:rFonts w:ascii="Times New Roman" w:hAnsi="Times New Roman" w:cs="Times New Roman"/>
          <w:sz w:val="24"/>
          <w:szCs w:val="24"/>
        </w:rPr>
        <w:fldChar w:fldCharType="end"/>
      </w:r>
      <w:r w:rsidR="005803FF" w:rsidRPr="0082392C">
        <w:rPr>
          <w:rFonts w:ascii="Times New Roman" w:hAnsi="Times New Roman" w:cs="Times New Roman"/>
          <w:sz w:val="24"/>
          <w:szCs w:val="24"/>
        </w:rPr>
        <w:t xml:space="preserve">. As we are </w:t>
      </w:r>
      <w:r w:rsidR="00587839" w:rsidRPr="0082392C">
        <w:rPr>
          <w:rFonts w:ascii="Times New Roman" w:hAnsi="Times New Roman" w:cs="Times New Roman"/>
          <w:sz w:val="24"/>
          <w:szCs w:val="24"/>
        </w:rPr>
        <w:t>specifically in</w:t>
      </w:r>
      <w:r w:rsidR="0058495C" w:rsidRPr="0082392C">
        <w:rPr>
          <w:rFonts w:ascii="Times New Roman" w:hAnsi="Times New Roman" w:cs="Times New Roman"/>
          <w:sz w:val="24"/>
          <w:szCs w:val="24"/>
        </w:rPr>
        <w:t>terested in</w:t>
      </w:r>
      <w:r w:rsidR="00587839" w:rsidRPr="0082392C">
        <w:rPr>
          <w:rFonts w:ascii="Times New Roman" w:hAnsi="Times New Roman" w:cs="Times New Roman"/>
          <w:sz w:val="24"/>
          <w:szCs w:val="24"/>
        </w:rPr>
        <w:t xml:space="preserve"> testing the hypothesis that negatively biased attention maintains depression, selectively recruiting individuals with at least a modest attentional bias toward negative stimuli would be a more effective and better powered approach to testing this hypothesis </w:t>
      </w:r>
      <w:r w:rsidR="00C13D3A"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TRZjVWa8","properties":{"formattedCitation":"[58]","plainCitation":"[58]","noteIndex":0},"citationItems":[{"id":3334,"uris":["http://zotero.org/users/610747/items/25PH3ESL"],"uri":["http://zotero.org/users/610747/items/25PH3ESL"],"itemData":{"id":3334,"type":"article-journal","title":"When is the Story in the Subgroups?","container-title":"Prevention Science","page":"179-188","volume":"14","issue":"2","source":"link.springer.com","abstract":"This paper examines strategies for interpreting and reporting estimates of intervention effects for subgroups of a study sample. The paper considers: why and how subgroup findings are important for applied research, alternative ways to define subgroups, different research questions that motivate subgroup analyses, the importance of pre-specifying subgroups before analyses are conducted, the importance of using existing theory and prior research to distinguish between subgroups for whom study findings are confirmatory (hypothesis testing) as opposed to exploratory (hypothesis generating), and the conditions under which study findings should be considered confirmatory. Each issue is illustrated by selected empirical examples.","DOI":"10/dkhcms","ISSN":"1389-4986, 1573-6695","note":"00051","journalAbbreviation":"Prev Sci","language":"en","author":[{"family":"Bloom","given":"Howard S."},{"family":"Michalopoulos","given":"Charles"}],"issued":{"date-parts":[["2013",4,1]]}}}],"schema":"https://github.com/citation-style-language/schema/raw/master/csl-citation.json"} </w:instrText>
      </w:r>
      <w:r w:rsidR="00C13D3A"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[58]</w:t>
      </w:r>
      <w:r w:rsidR="00C13D3A" w:rsidRPr="0082392C">
        <w:rPr>
          <w:rFonts w:ascii="Times New Roman" w:hAnsi="Times New Roman" w:cs="Times New Roman"/>
          <w:sz w:val="24"/>
          <w:szCs w:val="24"/>
        </w:rPr>
        <w:fldChar w:fldCharType="end"/>
      </w:r>
      <w:r w:rsidR="00587839" w:rsidRPr="0082392C">
        <w:rPr>
          <w:rFonts w:ascii="Times New Roman" w:hAnsi="Times New Roman" w:cs="Times New Roman"/>
          <w:sz w:val="24"/>
          <w:szCs w:val="24"/>
        </w:rPr>
        <w:t xml:space="preserve">. </w:t>
      </w:r>
      <w:r w:rsidR="00D11BDE" w:rsidRPr="0082392C">
        <w:rPr>
          <w:rFonts w:ascii="Times New Roman" w:hAnsi="Times New Roman" w:cs="Times New Roman"/>
          <w:sz w:val="24"/>
          <w:szCs w:val="24"/>
        </w:rPr>
        <w:t xml:space="preserve">Future work with larger samples, perhaps with multi-site recruitment, could examine whether baseline negative attention bias moderates the efficacy of ABM for depression. </w:t>
      </w:r>
    </w:p>
    <w:p w14:paraId="673B767E" w14:textId="77777777" w:rsidR="008B1705" w:rsidRPr="0082392C" w:rsidRDefault="008B1705" w:rsidP="00747CD9">
      <w:pPr>
        <w:spacing w:after="0" w:line="480" w:lineRule="auto"/>
        <w:rPr>
          <w:rFonts w:ascii="Times New Roman" w:hAnsi="Times New Roman" w:cs="Times New Roman"/>
          <w:b/>
          <w:bCs/>
          <w:sz w:val="24"/>
          <w:szCs w:val="24"/>
        </w:rPr>
      </w:pPr>
      <w:r w:rsidRPr="0082392C">
        <w:rPr>
          <w:rFonts w:ascii="Times New Roman" w:hAnsi="Times New Roman" w:cs="Times New Roman"/>
          <w:b/>
          <w:bCs/>
          <w:sz w:val="24"/>
          <w:szCs w:val="24"/>
        </w:rPr>
        <w:t>Intervention design and dosing</w:t>
      </w:r>
    </w:p>
    <w:p w14:paraId="6F3DA48D" w14:textId="500EDA8C" w:rsidR="009B02BC" w:rsidRPr="0082392C" w:rsidRDefault="009B02BC" w:rsidP="52D65E30">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lastRenderedPageBreak/>
        <w:tab/>
      </w:r>
      <w:r w:rsidR="52D65E30" w:rsidRPr="0082392C">
        <w:rPr>
          <w:rFonts w:ascii="Times New Roman" w:hAnsi="Times New Roman" w:cs="Times New Roman"/>
          <w:sz w:val="24"/>
          <w:szCs w:val="24"/>
        </w:rPr>
        <w:t xml:space="preserve">In previous studies of ABM for depression, the placebo ABM condition has </w:t>
      </w:r>
      <w:r w:rsidR="00C13D3A" w:rsidRPr="0082392C">
        <w:rPr>
          <w:rFonts w:ascii="Times New Roman" w:hAnsi="Times New Roman" w:cs="Times New Roman"/>
          <w:sz w:val="24"/>
          <w:szCs w:val="24"/>
        </w:rPr>
        <w:fldChar w:fldCharType="begin"/>
      </w:r>
      <w:r w:rsidR="00C13D3A" w:rsidRPr="0082392C">
        <w:rPr>
          <w:rFonts w:ascii="Times New Roman" w:hAnsi="Times New Roman" w:cs="Times New Roman"/>
          <w:sz w:val="24"/>
          <w:szCs w:val="24"/>
        </w:rPr>
        <w:instrText xml:space="preserve"> ADDIN ZOTERO_ITEM CSL_CITATION {"citationID":"bPm6n6tg","properties":{"formattedCitation":"[19]","plainCitation":"[19]","noteIndex":0},"citationItems":[{"id":114,"uris":["http://zotero.org/users/610747/items/45TDCMKB"],"uri":["http://zotero.org/users/610747/items/45TDCMKB"],"itemData":{"id":114,"type":"article-journal","title":"Attention bias modification for major depressive disorder: Effects on attention bias, resting state connectivity, and symptom change","container-title":"Journal of Abnormal Psychology","page":"463-475","volume":"124","issue":"3","source":"APA PsycNET","abstract":"Cognitive theories of depression posit that selective attention for negative information contributes to the maintenance of depression. The current study experimentally tested this idea by randomly assigning adults with Major Depressive Disorder (MDD) to 4 weeks of computer-based attention bias modification designed to reduce negative attention bias or 4 weeks of placebo attention training. Findings indicate that compared to placebo training, attention bias modification reduced negative attention bias and increased resting-state connectivity within a neural circuit (i.e., middle frontal gyrus and dorsal anterior cingulate cortex) that supports control over emotional information. Further, pre- to post-training change in negative attention bias was significantly correlated with depression symptom change only in the active training condition. Exploratory analyses indicated that pre- to post-training changes in resting state connectivity within a circuit associated with sustained attention to visual information (i.e., precuenus and middle frontal gyrus) contributed to symptom improvement in the placebo condition. Importantly, depression symptoms did not change differentially between the training groups—overall, a 40% decrease in symptoms was observed across attention training conditions. Findings suggest that negative attention bias is associated with the maintenance of depression; however, deficits in general attentional control may also maintain depression symptoms, as evidenced by resting state connectivity and depression symptom improvement in the placebo training condition.","DOI":"10.1037/abn0000049","ISSN":"1939-1846(Electronic);0021-843X(Print)","shortTitle":"Attention bias modification for major depressive disorder","author":[{"family":"Beevers","given":"Christopher G."},{"family":"Clasen","given":"Peter C."},{"family":"Enock","given":"Philip M."},{"family":"Schnyer","given":"David M."}],"issued":{"date-parts":[["2015"]]}}}],"schema":"https://github.com/citation-style-language/schema/raw/master/csl-citation.json"} </w:instrText>
      </w:r>
      <w:r w:rsidR="00C13D3A" w:rsidRPr="0082392C">
        <w:rPr>
          <w:rFonts w:ascii="Times New Roman" w:hAnsi="Times New Roman" w:cs="Times New Roman"/>
          <w:sz w:val="24"/>
          <w:szCs w:val="24"/>
        </w:rPr>
        <w:fldChar w:fldCharType="separate"/>
      </w:r>
      <w:r w:rsidR="00C13D3A" w:rsidRPr="0082392C">
        <w:rPr>
          <w:rFonts w:ascii="Times New Roman" w:hAnsi="Times New Roman" w:cs="Times New Roman"/>
          <w:sz w:val="24"/>
          <w:szCs w:val="24"/>
        </w:rPr>
        <w:t>[19]</w:t>
      </w:r>
      <w:r w:rsidR="00C13D3A" w:rsidRPr="0082392C">
        <w:rPr>
          <w:rFonts w:ascii="Times New Roman" w:hAnsi="Times New Roman" w:cs="Times New Roman"/>
          <w:sz w:val="24"/>
          <w:szCs w:val="24"/>
        </w:rPr>
        <w:fldChar w:fldCharType="end"/>
      </w:r>
      <w:r w:rsidR="52D65E30" w:rsidRPr="0082392C">
        <w:rPr>
          <w:rFonts w:ascii="Times New Roman" w:hAnsi="Times New Roman" w:cs="Times New Roman"/>
          <w:sz w:val="24"/>
          <w:szCs w:val="24"/>
        </w:rPr>
        <w:t xml:space="preserve"> and has not </w:t>
      </w:r>
      <w:r w:rsidR="00C13D3A" w:rsidRPr="0082392C">
        <w:rPr>
          <w:rFonts w:ascii="Times New Roman" w:hAnsi="Times New Roman" w:cs="Times New Roman"/>
          <w:sz w:val="24"/>
          <w:szCs w:val="24"/>
        </w:rPr>
        <w:fldChar w:fldCharType="begin"/>
      </w:r>
      <w:r w:rsidR="00C13D3A" w:rsidRPr="0082392C">
        <w:rPr>
          <w:rFonts w:ascii="Times New Roman" w:hAnsi="Times New Roman" w:cs="Times New Roman"/>
          <w:sz w:val="24"/>
          <w:szCs w:val="24"/>
        </w:rPr>
        <w:instrText xml:space="preserve"> ADDIN ZOTERO_ITEM CSL_CITATION {"citationID":"9USrnyCx","properties":{"formattedCitation":"[20,21]","plainCitation":"[20,21]","noteIndex":0},"citationItems":[{"id":2852,"uris":["http://zotero.org/users/610747/items/6K94U982"],"uri":["http://zotero.org/users/610747/items/6K94U982"],"itemData":{"id":2852,"type":"article-journal","title":"Biased attention and dysphoria: Manipulating selective attention reduces subsequent depressive symptoms","container-title":"Cognition and Emotion","page":"719-728","volume":"24","issue":"4","source":"Taylor and Francis+NEJM","abstract":"Selective attention for dysphoric stimuli has been observed in individuals with depression and those at risk for depression. To date, no studies have investigated the effects of directly manipulating selective attention for dysphoric stimuli on depressive symptoms. Mild to moderately depressed college students (N=34) were randomly assigned to complete 4 sessions of either attention training (AT) or no training (NT) during a two-week period. Participants completed self-reported assessments of depressive symptoms at baseline, post-training, and follow-up. Participants in the AT condition had a significantly greater decrease in depressive symptoms from baseline to follow-up than participants in the NT condition. This group difference was mediated by change in attention bias. Our findings suggest that biased attention may have a causal role in the maintenance of depressive symptoms.","DOI":"10.1080/02699930802652388","ISSN":"0269-9931","shortTitle":"Biased attention and dysphoria","author":[{"family":"Wells","given":"Tony T."},{"family":"Beevers","given":"Christopher G."}],"issued":{"date-parts":[["2010",6,1]]}}},{"id":2858,"uris":["http://zotero.org/users/610747/items/QNCA8CSZ"],"uri":["http://zotero.org/users/610747/items/QNCA8CSZ"],"itemData":{"id":2858,"type":"article-journal","title":"Attention Bias Modification training in individuals with depressive symptoms: A randomized controlled trial","container-title":"Journal of Behavior Therapy and Experimental Psychiatry","collection-title":"Cognitive bias modification: Challenges and new directions","page":"101-111","volume":"49","source":"ScienceDirect","abstract":"Negative attentional biases are often considered to have a causal role in the onset and maintenance of depressive symptoms. This suggests that reduction of such biases may be a plausible strategy in the treatment of depressive symptoms. The present clinical randomized controlled trial examined long-term effects of a computerized attention bias modification (ABM) procedure on individuals with elevated depressive symptoms. In a double-blind study design, 77 individuals with ongoing mild to severe symptoms of depression were randomly assigned to one of three conditions: 1) ABM training (n = 27); 2) placebo (n = 27); 3) assessment-only (n = 23). In both the ABM and placebo conditions, participants completed 8 sessions of 216-trials (1728 in total) during a 2-week period. Assessments were conducted at pre-training and post-training (0, 2, 4, 8-week, 3, 7-month follow-ups). Change in depressive symptoms and restoration of asymptomatic level were the primary outcome measures. In the ABM, but not the other two conditions, significant reductions in depressive symptoms were found at post-training and maintained during the 3-month follow-up. Importantly, more participants remained asymptomatic in the ABM condition, as compared to the other two conditions, from post-training to 7-month follow-up. ABM also significantly reduced secondary outcome measures including rumination and trait anxiety, and notably, the ABM effect on reducing depressive symptoms was mediated by rumination. Generalization of the findings may be limited because the present sample included only college students. The ABM effect on reducing depressive symptoms was maintained for at least 3-month duration in individuals with elevated depressive symptoms, and these results suggest that ABM may be a useful tool for the prevention of depressive symptoms. NCT01628016.","DOI":"10.1016/j.jbtep.2014.08.005","ISSN":"0005-7916","shortTitle":"Attention Bias Modification training in individuals with depressive symptoms","journalAbbreviation":"Journal of Behavior Therapy and Experimental Psychiatry","author":[{"family":"Yang","given":"Wenhui"},{"family":"Ding","given":"Zhirui"},{"family":"Dai","given":"Ting"},{"family":"Peng","given":"Fang"},{"family":"Zhang","given":"John X."}],"issued":{"date-parts":[["2015",12,1]]}}}],"schema":"https://github.com/citation-style-language/schema/raw/master/csl-citation.json"} </w:instrText>
      </w:r>
      <w:r w:rsidR="00C13D3A" w:rsidRPr="0082392C">
        <w:rPr>
          <w:rFonts w:ascii="Times New Roman" w:hAnsi="Times New Roman" w:cs="Times New Roman"/>
          <w:sz w:val="24"/>
          <w:szCs w:val="24"/>
        </w:rPr>
        <w:fldChar w:fldCharType="separate"/>
      </w:r>
      <w:r w:rsidR="00C13D3A" w:rsidRPr="0082392C">
        <w:rPr>
          <w:rFonts w:ascii="Times New Roman" w:hAnsi="Times New Roman" w:cs="Times New Roman"/>
          <w:sz w:val="24"/>
          <w:szCs w:val="24"/>
        </w:rPr>
        <w:t>[20,21]</w:t>
      </w:r>
      <w:r w:rsidR="00C13D3A" w:rsidRPr="0082392C">
        <w:rPr>
          <w:rFonts w:ascii="Times New Roman" w:hAnsi="Times New Roman" w:cs="Times New Roman"/>
          <w:sz w:val="24"/>
          <w:szCs w:val="24"/>
        </w:rPr>
        <w:fldChar w:fldCharType="end"/>
      </w:r>
      <w:r w:rsidR="52D65E30" w:rsidRPr="0082392C">
        <w:rPr>
          <w:rFonts w:ascii="Times New Roman" w:hAnsi="Times New Roman" w:cs="Times New Roman"/>
          <w:sz w:val="24"/>
          <w:szCs w:val="24"/>
        </w:rPr>
        <w:t xml:space="preserve"> been associated with depression symptom reduction. It is unclear whether the potential therapeutic impact of placebo ABM is due to non-specific effects (e.g., staff interaction, regular clinical assessments, spontaneous remission) or due to improvements in other processes (e.g., sustained attention). </w:t>
      </w:r>
      <w:r w:rsidR="002A18CB" w:rsidRPr="0082392C">
        <w:rPr>
          <w:rFonts w:ascii="Times New Roman" w:hAnsi="Times New Roman" w:cs="Times New Roman"/>
          <w:sz w:val="24"/>
          <w:szCs w:val="24"/>
        </w:rPr>
        <w:t>It is notable that placebo training has led to symptom improvement in other forms of psychopathology, such as PTSD</w:t>
      </w:r>
      <w:r w:rsidR="00FA5A13" w:rsidRPr="0082392C">
        <w:rPr>
          <w:rFonts w:ascii="Times New Roman" w:hAnsi="Times New Roman" w:cs="Times New Roman"/>
          <w:sz w:val="24"/>
          <w:szCs w:val="24"/>
        </w:rPr>
        <w:t xml:space="preserve"> </w:t>
      </w:r>
      <w:r w:rsidR="0018786F"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vGxj5rzu","properties":{"formattedCitation":"[59]","plainCitation":"[59]","noteIndex":0},"citationItems":[{"id":3343,"uris":["http://zotero.org/users/610747/items/3KMR5449"],"uri":["http://zotero.org/users/610747/items/3KMR5449"],"itemData":{"id":3343,"type":"article-journal","title":"Effect of Attention Training on Attention Bias Variability and PTSD Symptoms: Randomized Controlled Trials in Israeli and U.S. Combat Veterans","container-title":"American Journal of Psychiatry","page":"1233-1241","volume":"172","issue":"12","source":"ajp.psychiatryonline.org (Atypon)","abstract":"Objective:Attention allocation to threat is perturbed in patients with posttraumatic stress disorder (PTSD), with some studies indicating excess attention to threat and others indicating fluctuations between threat vigilance and threat avoidance. The authors tested the efficacy of two alternative computerized protocols, attention bias modification and attention control training, for rectifying threat attendance patterns and reducing PTSD symptoms.Method:Two randomized controlled trials compared the efficacy of attention bias modification and attention control training for PTSD: one in Israel Defense Forces veterans and one in U.S. military veterans. Both utilized variants of the dot-probe task, with attention bias modification designed to shift attention away from threat and attention control training balancing attention allocation between threat and neutral stimuli. PTSD symptoms, attention bias, and attention bias variability were measured before and after treatment.Results:Both studies indicated significant symptom improvement after treatment, favoring attention control training. Additionally, both studies found that attention control training, but not attention bias modification, significantly reduced attention bias variability. Finally, a combined analysis of the two samples suggested that reductions in attention bias variability partially mediated improvement in PTSD symptoms.Conclusions:Attention control training may address aberrant fluctuations in attention allocation in PTSD, thereby reducing PTSD symptoms. Further study of treatment efficacy and its underlying neurocognitive mechanisms is warranted.","DOI":"10/f724kd","ISSN":"0002-953X","note":"00051","shortTitle":"Effect of Attention Training on Attention Bias Variability and PTSD Symptoms","journalAbbreviation":"AJP","author":[{"family":"Badura-Brack","given":"Amy S."},{"family":"Naim","given":"Reut"},{"family":"Ryan","given":"Tara J."},{"family":"Levy","given":"Ofir"},{"family":"Abend","given":"Rany"},{"family":"Khanna","given":"Maya M."},{"family":"McDermott","given":"Timothy J."},{"family":"Pine","given":"Daniel S."},{"family":"Bar-Haim","given":"Yair"}],"issued":{"date-parts":[["2015",7,24]]}}}],"schema":"https://github.com/citation-style-language/schema/raw/master/csl-citation.json"} </w:instrText>
      </w:r>
      <w:r w:rsidR="0018786F"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[59]</w:t>
      </w:r>
      <w:r w:rsidR="0018786F" w:rsidRPr="0082392C">
        <w:rPr>
          <w:rFonts w:ascii="Times New Roman" w:hAnsi="Times New Roman" w:cs="Times New Roman"/>
          <w:sz w:val="24"/>
          <w:szCs w:val="24"/>
        </w:rPr>
        <w:fldChar w:fldCharType="end"/>
      </w:r>
      <w:r w:rsidR="002A18CB" w:rsidRPr="0082392C">
        <w:rPr>
          <w:rFonts w:ascii="Times New Roman" w:hAnsi="Times New Roman" w:cs="Times New Roman"/>
          <w:sz w:val="24"/>
          <w:szCs w:val="24"/>
        </w:rPr>
        <w:t xml:space="preserve">. </w:t>
      </w:r>
      <w:r w:rsidR="00C31339" w:rsidRPr="0082392C">
        <w:rPr>
          <w:rFonts w:ascii="Times New Roman" w:hAnsi="Times New Roman" w:cs="Times New Roman"/>
          <w:sz w:val="24"/>
          <w:szCs w:val="24"/>
        </w:rPr>
        <w:t>Accordingly</w:t>
      </w:r>
      <w:r w:rsidR="52D65E30" w:rsidRPr="0082392C">
        <w:rPr>
          <w:rFonts w:ascii="Times New Roman" w:hAnsi="Times New Roman" w:cs="Times New Roman"/>
          <w:sz w:val="24"/>
          <w:szCs w:val="24"/>
        </w:rPr>
        <w:t xml:space="preserve">, we included an assessment only condition to examine potential non-specific effects and also assessed other candidate processes that might underlie improvements in depression symptoms in placebo ABM (see below). </w:t>
      </w:r>
    </w:p>
    <w:p w14:paraId="2ADEA937" w14:textId="7EED0BA2" w:rsidR="54A2C5D9" w:rsidRPr="0082392C" w:rsidRDefault="54A2C5D9" w:rsidP="54A2C5D9">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In designing our intervention, we </w:t>
      </w:r>
      <w:r w:rsidR="00746095" w:rsidRPr="0082392C">
        <w:rPr>
          <w:rFonts w:ascii="Times New Roman" w:hAnsi="Times New Roman" w:cs="Times New Roman"/>
          <w:sz w:val="24"/>
          <w:szCs w:val="24"/>
        </w:rPr>
        <w:t xml:space="preserve">looked to </w:t>
      </w:r>
      <w:r w:rsidRPr="0082392C">
        <w:rPr>
          <w:rFonts w:ascii="Times New Roman" w:hAnsi="Times New Roman" w:cs="Times New Roman"/>
          <w:sz w:val="24"/>
          <w:szCs w:val="24"/>
        </w:rPr>
        <w:t xml:space="preserve">previous research examining aspects of trainings targeting cognitive biases such as negatively biased attention. Prior work in depression has suggested that utilizing negative images, as opposed to negative words, has a stronger training effect for ABM </w:t>
      </w:r>
      <w:r w:rsidR="00524324"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JXhqcfL6","properties":{"formattedCitation":"[60]","plainCitation":"[60]","noteIndex":0},"citationItems":[{"id":189,"uris":["http://zotero.org/users/610747/items/5UIG2TFA"],"uri":["http://zotero.org/users/610747/items/5UIG2TFA"],"itemData":{"id":189,"type":"article-journal","title":"Using Attentional Bias Modification as a Cognitive Vaccine Against Depression","container-title":"Biological Psychiatry","collection-title":"Novel Pharmacotherapies for Depression","page":"572-579","volume":"72","issue":"7","source":"ScienceDirect","abstract":"Background\nNegative attentional biases are thought to increase the risk of recurrence in depression, suggesting that reduction of such biases may be a plausible strategy in the secondary prevention of the illness. However, no previous study has tested whether reducing negative attentional bias causally affects risk factors for depressive recurrence. The current experimental medicine study reports the effects of a computerized attentional bias modification (ABM) procedure on intermediate measures of the risk of depressive recurrence (residual depressive symptoms and the cortisol awakening response) in patients with recurrent depression.\nMethods\nSixty-one patients with at least two previous episodes of depression who were currently in remission were randomized to receive either an active (positive) or placebo computer-based ABM regime. The ABM regime presented either pictures of faces or words. Residual depressive symptoms, measured using the Beck Depression Inventory and the cortisol awakening response were measured immediately before and after completion of the bias modification and then again after 4 weeks' follow-up.\nResults\nPositive, face-based ABM reduced both measures of recurrence risk (Beck Depression Inventory and cortisol awakening response). This effect occurred during the month following completion of bias modification. Word-based modification did not influence the outcome measures.\nConclusions\nPositive face-based ABM was able to reduce intermediate measures of recurrence risk in previously depressed patients. These results suggest that ABM may provide a “cognitive vaccine” against depression and offer a useful strategy in the secondary prevention of the illness.","DOI":"10.1016/j.biopsych.2012.04.014","ISSN":"0006-3223","journalAbbreviation":"Biological Psychiatry","author":[{"family":"Browning","given":"Michael"},{"family":"Holmes","given":"Emily A."},{"family":"Charles","given":"Matthew"},{"family":"Cowen","given":"Philip J."},{"family":"Harmer","given":"Catherine J."}],"issued":{"date-parts":[["2012",10,1]]}}}],"schema":"https://github.com/citation-style-language/schema/raw/master/csl-citation.json"} </w:instrText>
      </w:r>
      <w:r w:rsidR="00524324"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[60]</w:t>
      </w:r>
      <w:r w:rsidR="00524324"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Accordingly, we employed negative and neutral training stimuli consisting of faces and images.  Using both faces and images also allowed us to increase the variety of content participants viewed during the training stimuli. Furthermore, we selected facial stimuli from a different database than the database used for our measurement of attentional bias, in order to reduce potential training effects due to re-exposure of stimuli. </w:t>
      </w:r>
    </w:p>
    <w:p w14:paraId="3B0E5D5A" w14:textId="1B5356A4" w:rsidR="54A2C5D9" w:rsidRPr="0082392C" w:rsidRDefault="54A2C5D9" w:rsidP="54A2C5D9">
      <w:pPr>
        <w:spacing w:after="0" w:line="480" w:lineRule="auto"/>
        <w:ind w:firstLine="720"/>
        <w:rPr>
          <w:rFonts w:ascii="Times New Roman" w:hAnsi="Times New Roman" w:cs="Times New Roman"/>
          <w:sz w:val="24"/>
          <w:szCs w:val="24"/>
        </w:rPr>
      </w:pPr>
      <w:r w:rsidRPr="0082392C">
        <w:rPr>
          <w:rFonts w:ascii="Times New Roman" w:hAnsi="Times New Roman" w:cs="Times New Roman"/>
          <w:sz w:val="24"/>
          <w:szCs w:val="24"/>
        </w:rPr>
        <w:t xml:space="preserve">  Another consideration centered on the dosage of training offered to participants. Evidence is accumulating in other cognitive training domains that repeated training is critical for obtaining sustained cognitive improvement (</w:t>
      </w:r>
      <w:r w:rsidR="0007005D"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wYE2bQwd","properties":{"formattedCitation":"[61,62]","plainCitation":"[61,62]","noteIndex":0},"citationItems":[{"id":3346,"uris":["http://zotero.org/users/610747/items/NNQEV66X"],"uri":["http://zotero.org/users/610747/items/NNQEV66X"],"itemData":{"id":3346,"type":"article-journal","title":"Short- and long-term benefits of cognitive training","container-title":"Proceedings of the National Academy of Sciences","page":"10081-10086","volume":"108","issue":"25","source":"www.pnas.org","abstract":"Does cognitive training work? There are numerous commercial training interventions claiming to improve general mental capacity; however, the scientific evidence for such claims is sparse. Nevertheless, there is accumulating evidence that certain cognitive interventions are effective. Here we provide evidence for the effectiveness of cognitive (often called “brain”) training. However, we demonstrate that there are important individual differences that determine training and transfer. We trained elementary and middle school children by means of a videogame-like working memory task. We found that only children who considerably improved on the training task showed a performance increase on untrained fluid intelligence tasks. This improvement was larger than the improvement of a control group who trained on a knowledge-based task that did not engage working memory; further, this differential pattern remained intact even after a 3-mo hiatus from training. We conclude that cognitive training can be effective and long-lasting, but that there are limiting factors that must be considered to evaluate the effects of this training, one of which is individual differences in training performance. We propose that future research should not investigate whether cognitive training works, but rather should determine what training regimens and what training conditions result in the best transfer effects, investigate the underlying neural and cognitive mechanisms, and finally, investigate for whom cognitive training is most useful.","DOI":"10/csdxr5","ISSN":"0027-8424, 1091-6490","note":"00546 \nPMID: 21670271","journalAbbreviation":"PNAS","language":"en","author":[{"family":"Jaeggi","given":"Susanne M."},{"family":"Buschkuehl","given":"Martin"},{"family":"Jonides","given":"John"},{"family":"Shah","given":"Priti"}],"issued":{"date-parts":[["2011",6,21]]}}},{"id":3353,"uris":["http://zotero.org/users/610747/items/3I3HTHFX"],"uri":["http://zotero.org/users/610747/items/3I3HTHFX"],"itemData":{"id":3353,"type":"article-journal","title":"Cogmed and working memory training—Current challenges and the search for underlying mechanisms","container-title":"Journal of Applied Research in Memory and Cognition","page":"211-213","volume":"1","issue":"3","source":"ScienceDirect","DOI":"10/gddm25","ISSN":"2211-3681","note":"00030","journalAbbreviation":"Journal of Applied Research in Memory and Cognition","author":[{"family":"Jaeggi","given":"Susanne M."},{"family":"Buschkuehl","given":"Martin"},{"family":"Jonides","given":"John"},{"family":"Shah","given":"Priti"}],"issued":{"date-parts":[["2012",9,1]]}}}],"schema":"https://github.com/citation-style-language/schema/raw/master/csl-citation.json"} </w:instrText>
      </w:r>
      <w:r w:rsidR="0007005D"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[61,62]</w:t>
      </w:r>
      <w:r w:rsidR="0007005D" w:rsidRPr="0082392C">
        <w:rPr>
          <w:rFonts w:ascii="Times New Roman" w:hAnsi="Times New Roman" w:cs="Times New Roman"/>
          <w:sz w:val="24"/>
          <w:szCs w:val="24"/>
        </w:rPr>
        <w:fldChar w:fldCharType="end"/>
      </w:r>
      <w:r w:rsidR="00FA5A13" w:rsidRPr="0082392C">
        <w:rPr>
          <w:rFonts w:ascii="Times New Roman" w:hAnsi="Times New Roman" w:cs="Times New Roman"/>
          <w:sz w:val="24"/>
          <w:szCs w:val="24"/>
        </w:rPr>
        <w:t xml:space="preserve">; though see </w:t>
      </w:r>
      <w:r w:rsidR="0007005D"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FeCbeO1l","properties":{"formattedCitation":"[63]","plainCitation":"[63]","noteIndex":0},"citationItems":[{"id":3356,"uris":["http://zotero.org/users/610747/items/RANDA3VG"],"uri":["http://zotero.org/users/610747/items/RANDA3VG"],"itemData":{"id":3356,"type":"article-journal","title":"Less is more: Patient-level meta-analysis reveals paradoxical dose-response effects of a computer-based social anxiety intervention targeting attentional bias","container-title":"Depression and Anxiety","page":"1106-1115","volume":"34","issue":"12","source":"Wiley Online Library","abstract":"Background The past decade of research has seen considerable interest in computer-based approaches designed to directly target cognitive mechanisms of anxiety, such as attention bias modification (ABM). Methods By pooling patient-level datasets from randomized controlled trials of ABM that utilized a dot-probe training procedure, we assessed the impact of training 'dose' on relevant outcomes among a pooled sample of 693 socially anxious adults. Results A paradoxical effect of the number of training trials administered was observed for both posttraining social anxiety symptoms and behavioral attentional bias (AB) toward threat (the target mechanism of ABM). Studies administering a large (&gt;1,280) number of training trials showed no benefit of ABM over control conditions, while those administering fewer training trials showed significant benefit for ABM in reducing social anxiety (P = .02). These moderating effects of dose were not better explained by other examined variables and previously identified moderators, including patient age, training setting (laboratory vs. home), or type of anxiety assessment (clinician vs. self-report). Conclusions Findings inform the optimal dosing for future dot-probe style ABM applications in both research and clinical settings, and suggest several novel avenues for further research.","DOI":"10/gcpqkk","ISSN":"1520-6394","note":"00007","shortTitle":"Less is more","language":"en","author":[{"family":"Price","given":"Rebecca P."},{"family":"Kuckertz","given":"Jennie M."},{"family":"Nader","given":"Amir"},{"family":"Yair","given":"Bar-Haim"},{"family":"Per","given":"Carlbring"},{"family":"Wallace","given":"Meredith L."}],"issued":{"date-parts":[["2017",12,1]]}}}],"schema":"https://github.com/citation-style-language/schema/raw/master/csl-citation.json"} </w:instrText>
      </w:r>
      <w:r w:rsidR="0007005D"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[63]</w:t>
      </w:r>
      <w:r w:rsidR="0007005D" w:rsidRPr="0082392C">
        <w:rPr>
          <w:rFonts w:ascii="Times New Roman" w:hAnsi="Times New Roman" w:cs="Times New Roman"/>
          <w:sz w:val="24"/>
          <w:szCs w:val="24"/>
        </w:rPr>
        <w:fldChar w:fldCharType="end"/>
      </w:r>
      <w:r w:rsidR="00FA5A13" w:rsidRPr="0082392C">
        <w:rPr>
          <w:rFonts w:ascii="Times New Roman" w:hAnsi="Times New Roman" w:cs="Times New Roman"/>
          <w:sz w:val="24"/>
          <w:szCs w:val="24"/>
        </w:rPr>
        <w:t xml:space="preserve"> for additional discussion of appropriate training dosage</w:t>
      </w:r>
      <w:r w:rsidRPr="0082392C">
        <w:rPr>
          <w:rFonts w:ascii="Times New Roman" w:hAnsi="Times New Roman" w:cs="Times New Roman"/>
          <w:sz w:val="24"/>
          <w:szCs w:val="24"/>
        </w:rPr>
        <w:t xml:space="preserve">). We therefore require participants to come in to the clinic for training a total of twice per week for four weeks, as well as complete </w:t>
      </w:r>
      <w:r w:rsidR="00696336" w:rsidRPr="0082392C">
        <w:rPr>
          <w:rFonts w:ascii="Times New Roman" w:hAnsi="Times New Roman" w:cs="Times New Roman"/>
          <w:sz w:val="24"/>
          <w:szCs w:val="24"/>
        </w:rPr>
        <w:t xml:space="preserve">briefer </w:t>
      </w:r>
      <w:r w:rsidRPr="0082392C">
        <w:rPr>
          <w:rFonts w:ascii="Times New Roman" w:hAnsi="Times New Roman" w:cs="Times New Roman"/>
          <w:sz w:val="24"/>
          <w:szCs w:val="24"/>
        </w:rPr>
        <w:t>trainings at home three times per week (outside</w:t>
      </w:r>
      <w:r w:rsidR="0057029B" w:rsidRPr="0082392C">
        <w:rPr>
          <w:rFonts w:ascii="Times New Roman" w:hAnsi="Times New Roman" w:cs="Times New Roman"/>
          <w:sz w:val="24"/>
          <w:szCs w:val="24"/>
        </w:rPr>
        <w:t xml:space="preserve"> of the days the participant is</w:t>
      </w:r>
      <w:r w:rsidR="00C030D4" w:rsidRPr="0082392C">
        <w:rPr>
          <w:rFonts w:ascii="Times New Roman" w:hAnsi="Times New Roman" w:cs="Times New Roman"/>
          <w:sz w:val="24"/>
          <w:szCs w:val="24"/>
        </w:rPr>
        <w:t xml:space="preserve"> coming in</w:t>
      </w:r>
      <w:r w:rsidRPr="0082392C">
        <w:rPr>
          <w:rFonts w:ascii="Times New Roman" w:hAnsi="Times New Roman" w:cs="Times New Roman"/>
          <w:sz w:val="24"/>
          <w:szCs w:val="24"/>
        </w:rPr>
        <w:t xml:space="preserve">to the clinic for training) for </w:t>
      </w:r>
      <w:r w:rsidRPr="0082392C">
        <w:rPr>
          <w:rFonts w:ascii="Times New Roman" w:hAnsi="Times New Roman" w:cs="Times New Roman"/>
          <w:sz w:val="24"/>
          <w:szCs w:val="24"/>
        </w:rPr>
        <w:lastRenderedPageBreak/>
        <w:t xml:space="preserve">four weeks. Our previous research has found that participants were able to maintain good training compliance on a schedule of three times per week (once at home and twice in clinic; </w:t>
      </w:r>
      <w:r w:rsidR="00845AC1" w:rsidRPr="0082392C">
        <w:rPr>
          <w:rFonts w:ascii="Times New Roman" w:hAnsi="Times New Roman" w:cs="Times New Roman"/>
          <w:sz w:val="24"/>
          <w:szCs w:val="24"/>
        </w:rPr>
        <w:fldChar w:fldCharType="begin"/>
      </w:r>
      <w:r w:rsidR="00845AC1" w:rsidRPr="0082392C">
        <w:rPr>
          <w:rFonts w:ascii="Times New Roman" w:hAnsi="Times New Roman" w:cs="Times New Roman"/>
          <w:sz w:val="24"/>
          <w:szCs w:val="24"/>
        </w:rPr>
        <w:instrText xml:space="preserve"> ADDIN ZOTERO_ITEM CSL_CITATION {"citationID":"AzVuzxz3","properties":{"formattedCitation":"[19]","plainCitation":"[19]","noteIndex":0},"citationItems":[{"id":114,"uris":["http://zotero.org/users/610747/items/45TDCMKB"],"uri":["http://zotero.org/users/610747/items/45TDCMKB"],"itemData":{"id":114,"type":"article-journal","title":"Attention bias modification for major depressive disorder: Effects on attention bias, resting state connectivity, and symptom change","container-title":"Journal of Abnormal Psychology","page":"463-475","volume":"124","issue":"3","source":"APA PsycNET","abstract":"Cognitive theories of depression posit that selective attention for negative information contributes to the maintenance of depression. The current study experimentally tested this idea by randomly assigning adults with Major Depressive Disorder (MDD) to 4 weeks of computer-based attention bias modification designed to reduce negative attention bias or 4 weeks of placebo attention training. Findings indicate that compared to placebo training, attention bias modification reduced negative attention bias and increased resting-state connectivity within a neural circuit (i.e., middle frontal gyrus and dorsal anterior cingulate cortex) that supports control over emotional information. Further, pre- to post-training change in negative attention bias was significantly correlated with depression symptom change only in the active training condition. Exploratory analyses indicated that pre- to post-training changes in resting state connectivity within a circuit associated with sustained attention to visual information (i.e., precuenus and middle frontal gyrus) contributed to symptom improvement in the placebo condition. Importantly, depression symptoms did not change differentially between the training groups—overall, a 40% decrease in symptoms was observed across attention training conditions. Findings suggest that negative attention bias is associated with the maintenance of depression; however, deficits in general attentional control may also maintain depression symptoms, as evidenced by resting state connectivity and depression symptom improvement in the placebo training condition.","DOI":"10.1037/abn0000049","ISSN":"1939-1846(Electronic);0021-843X(Print)","shortTitle":"Attention bias modification for major depressive disorder","author":[{"family":"Beevers","given":"Christopher G."},{"family":"Clasen","given":"Peter C."},{"family":"Enock","given":"Philip M."},{"family":"Schnyer","given":"David M."}],"issued":{"date-parts":[["2015"]]}}}],"schema":"https://github.com/citation-style-language/schema/raw/master/csl-citation.json"} </w:instrText>
      </w:r>
      <w:r w:rsidR="00845AC1" w:rsidRPr="0082392C">
        <w:rPr>
          <w:rFonts w:ascii="Times New Roman" w:hAnsi="Times New Roman" w:cs="Times New Roman"/>
          <w:sz w:val="24"/>
          <w:szCs w:val="24"/>
        </w:rPr>
        <w:fldChar w:fldCharType="separate"/>
      </w:r>
      <w:r w:rsidR="00845AC1" w:rsidRPr="0082392C">
        <w:rPr>
          <w:rFonts w:ascii="Times New Roman" w:hAnsi="Times New Roman" w:cs="Times New Roman"/>
          <w:sz w:val="24"/>
          <w:szCs w:val="24"/>
        </w:rPr>
        <w:t>[19]</w:t>
      </w:r>
      <w:r w:rsidR="00845AC1" w:rsidRPr="0082392C">
        <w:rPr>
          <w:rFonts w:ascii="Times New Roman" w:hAnsi="Times New Roman" w:cs="Times New Roman"/>
          <w:sz w:val="24"/>
          <w:szCs w:val="24"/>
        </w:rPr>
        <w:fldChar w:fldCharType="end"/>
      </w:r>
      <w:r w:rsidRPr="0082392C">
        <w:rPr>
          <w:rFonts w:ascii="Times New Roman" w:hAnsi="Times New Roman" w:cs="Times New Roman"/>
          <w:sz w:val="24"/>
          <w:szCs w:val="24"/>
        </w:rPr>
        <w:t xml:space="preserve">). </w:t>
      </w:r>
      <w:r w:rsidR="00DA69D3" w:rsidRPr="0082392C">
        <w:rPr>
          <w:rFonts w:ascii="Times New Roman" w:hAnsi="Times New Roman" w:cs="Times New Roman"/>
          <w:sz w:val="24"/>
          <w:szCs w:val="24"/>
        </w:rPr>
        <w:t>O</w:t>
      </w:r>
      <w:r w:rsidRPr="0082392C">
        <w:rPr>
          <w:rFonts w:ascii="Times New Roman" w:hAnsi="Times New Roman" w:cs="Times New Roman"/>
          <w:sz w:val="24"/>
          <w:szCs w:val="24"/>
        </w:rPr>
        <w:t xml:space="preserve">ur training </w:t>
      </w:r>
      <w:r w:rsidR="00DA69D3" w:rsidRPr="0082392C">
        <w:rPr>
          <w:rFonts w:ascii="Times New Roman" w:hAnsi="Times New Roman" w:cs="Times New Roman"/>
          <w:sz w:val="24"/>
          <w:szCs w:val="24"/>
        </w:rPr>
        <w:t xml:space="preserve">therefore </w:t>
      </w:r>
      <w:r w:rsidRPr="0082392C">
        <w:rPr>
          <w:rFonts w:ascii="Times New Roman" w:hAnsi="Times New Roman" w:cs="Times New Roman"/>
          <w:sz w:val="24"/>
          <w:szCs w:val="24"/>
        </w:rPr>
        <w:t xml:space="preserve">does not represent a substantial increase in burden for participants yet has the potential to produce more robust training effects. </w:t>
      </w:r>
      <w:r w:rsidR="008B7AEA" w:rsidRPr="0082392C">
        <w:rPr>
          <w:rFonts w:ascii="Times New Roman" w:hAnsi="Times New Roman" w:cs="Times New Roman"/>
          <w:sz w:val="24"/>
          <w:szCs w:val="24"/>
        </w:rPr>
        <w:t xml:space="preserve">We plan to perform sensitivity analyses to determine whether </w:t>
      </w:r>
      <w:r w:rsidR="004C7F32" w:rsidRPr="0082392C">
        <w:rPr>
          <w:rFonts w:ascii="Times New Roman" w:hAnsi="Times New Roman" w:cs="Times New Roman"/>
          <w:sz w:val="24"/>
          <w:szCs w:val="24"/>
        </w:rPr>
        <w:t xml:space="preserve">the amount of ABM completed </w:t>
      </w:r>
      <w:r w:rsidR="008B7AEA" w:rsidRPr="0082392C">
        <w:rPr>
          <w:rFonts w:ascii="Times New Roman" w:hAnsi="Times New Roman" w:cs="Times New Roman"/>
          <w:sz w:val="24"/>
          <w:szCs w:val="24"/>
        </w:rPr>
        <w:t>was associated with change</w:t>
      </w:r>
      <w:r w:rsidR="009F0AA8">
        <w:rPr>
          <w:rFonts w:ascii="Times New Roman" w:hAnsi="Times New Roman" w:cs="Times New Roman"/>
          <w:sz w:val="24"/>
          <w:szCs w:val="24"/>
        </w:rPr>
        <w:t>s in symptom severity</w:t>
      </w:r>
      <w:r w:rsidR="008B7AEA" w:rsidRPr="0082392C">
        <w:rPr>
          <w:rFonts w:ascii="Times New Roman" w:hAnsi="Times New Roman" w:cs="Times New Roman"/>
          <w:sz w:val="24"/>
          <w:szCs w:val="24"/>
        </w:rPr>
        <w:t xml:space="preserve">. </w:t>
      </w:r>
    </w:p>
    <w:p w14:paraId="6180EAEE" w14:textId="4611508E" w:rsidR="00720801" w:rsidRPr="00720801" w:rsidRDefault="00B82DE4" w:rsidP="00747CD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Study </w:t>
      </w:r>
      <w:r w:rsidR="00720801" w:rsidRPr="00784B93">
        <w:rPr>
          <w:rFonts w:ascii="Times New Roman" w:hAnsi="Times New Roman" w:cs="Times New Roman"/>
          <w:b/>
          <w:bCs/>
          <w:sz w:val="24"/>
          <w:szCs w:val="24"/>
        </w:rPr>
        <w:t>Risk</w:t>
      </w:r>
      <w:r>
        <w:rPr>
          <w:rFonts w:ascii="Times New Roman" w:hAnsi="Times New Roman" w:cs="Times New Roman"/>
          <w:b/>
          <w:bCs/>
          <w:sz w:val="24"/>
          <w:szCs w:val="24"/>
        </w:rPr>
        <w:t>s</w:t>
      </w:r>
    </w:p>
    <w:p w14:paraId="19E1B41C" w14:textId="39554E85" w:rsidR="006723A6" w:rsidRDefault="00720801" w:rsidP="00747CD9">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6723A6">
        <w:rPr>
          <w:rFonts w:ascii="Times New Roman" w:hAnsi="Times New Roman" w:cs="Times New Roman"/>
          <w:bCs/>
          <w:sz w:val="24"/>
          <w:szCs w:val="24"/>
        </w:rPr>
        <w:t xml:space="preserve">For individuals with moderate to severe symptoms of depression, enrolling them into a condition that only provides assessment, and not treatment, may be of potential ethical concern. </w:t>
      </w:r>
      <w:commentRangeStart w:id="1"/>
      <w:r w:rsidR="006723A6">
        <w:rPr>
          <w:rFonts w:ascii="Times New Roman" w:hAnsi="Times New Roman" w:cs="Times New Roman"/>
          <w:bCs/>
          <w:sz w:val="24"/>
          <w:szCs w:val="24"/>
        </w:rPr>
        <w:t xml:space="preserve">However, as participants enrolling in our study </w:t>
      </w:r>
      <w:r w:rsidR="009946DE">
        <w:rPr>
          <w:rFonts w:ascii="Times New Roman" w:hAnsi="Times New Roman" w:cs="Times New Roman"/>
          <w:bCs/>
          <w:sz w:val="24"/>
          <w:szCs w:val="24"/>
        </w:rPr>
        <w:t xml:space="preserve">will not be </w:t>
      </w:r>
      <w:r w:rsidR="006723A6">
        <w:rPr>
          <w:rFonts w:ascii="Times New Roman" w:hAnsi="Times New Roman" w:cs="Times New Roman"/>
          <w:bCs/>
          <w:sz w:val="24"/>
          <w:szCs w:val="24"/>
        </w:rPr>
        <w:t xml:space="preserve">in therapy </w:t>
      </w:r>
      <w:r w:rsidR="009946DE">
        <w:rPr>
          <w:rFonts w:ascii="Times New Roman" w:hAnsi="Times New Roman" w:cs="Times New Roman"/>
          <w:bCs/>
          <w:sz w:val="24"/>
          <w:szCs w:val="24"/>
        </w:rPr>
        <w:t xml:space="preserve">currently </w:t>
      </w:r>
      <w:r w:rsidR="006723A6">
        <w:rPr>
          <w:rFonts w:ascii="Times New Roman" w:hAnsi="Times New Roman" w:cs="Times New Roman"/>
          <w:bCs/>
          <w:sz w:val="24"/>
          <w:szCs w:val="24"/>
        </w:rPr>
        <w:t xml:space="preserve">and, if on antidepressant medication, still express </w:t>
      </w:r>
      <w:ins w:id="2" w:author="Kean Hsu" w:date="2018-10-07T22:19:00Z">
        <w:r w:rsidR="0072653E">
          <w:rPr>
            <w:rFonts w:ascii="Times New Roman" w:hAnsi="Times New Roman" w:cs="Times New Roman"/>
            <w:bCs/>
            <w:sz w:val="24"/>
            <w:szCs w:val="24"/>
          </w:rPr>
          <w:t xml:space="preserve">depression symptoms of </w:t>
        </w:r>
      </w:ins>
      <w:r w:rsidR="006723A6">
        <w:rPr>
          <w:rFonts w:ascii="Times New Roman" w:hAnsi="Times New Roman" w:cs="Times New Roman"/>
          <w:bCs/>
          <w:sz w:val="24"/>
          <w:szCs w:val="24"/>
        </w:rPr>
        <w:t xml:space="preserve">at least moderate severity </w:t>
      </w:r>
      <w:del w:id="3" w:author="Kean Hsu" w:date="2018-10-07T22:18:00Z">
        <w:r w:rsidR="006723A6" w:rsidDel="0072653E">
          <w:rPr>
            <w:rFonts w:ascii="Times New Roman" w:hAnsi="Times New Roman" w:cs="Times New Roman"/>
            <w:bCs/>
            <w:sz w:val="24"/>
            <w:szCs w:val="24"/>
          </w:rPr>
          <w:delText xml:space="preserve">symptoms </w:delText>
        </w:r>
      </w:del>
      <w:r w:rsidR="006723A6">
        <w:rPr>
          <w:rFonts w:ascii="Times New Roman" w:hAnsi="Times New Roman" w:cs="Times New Roman"/>
          <w:bCs/>
          <w:sz w:val="24"/>
          <w:szCs w:val="24"/>
        </w:rPr>
        <w:t xml:space="preserve">despite having been on a stable dose for at least 12 weeks (see Eligibility), weekly assessments by trained study staff likely represents a higher level of clinical “care” than they </w:t>
      </w:r>
      <w:r w:rsidR="00D6772A">
        <w:rPr>
          <w:rFonts w:ascii="Times New Roman" w:hAnsi="Times New Roman" w:cs="Times New Roman"/>
          <w:bCs/>
          <w:sz w:val="24"/>
          <w:szCs w:val="24"/>
        </w:rPr>
        <w:t xml:space="preserve">will be </w:t>
      </w:r>
      <w:r w:rsidR="006723A6">
        <w:rPr>
          <w:rFonts w:ascii="Times New Roman" w:hAnsi="Times New Roman" w:cs="Times New Roman"/>
          <w:bCs/>
          <w:sz w:val="24"/>
          <w:szCs w:val="24"/>
        </w:rPr>
        <w:t>receiving.</w:t>
      </w:r>
      <w:r w:rsidR="005D3AB6">
        <w:rPr>
          <w:rFonts w:ascii="Times New Roman" w:hAnsi="Times New Roman" w:cs="Times New Roman"/>
          <w:bCs/>
          <w:sz w:val="24"/>
          <w:szCs w:val="24"/>
        </w:rPr>
        <w:t xml:space="preserve"> </w:t>
      </w:r>
      <w:commentRangeEnd w:id="1"/>
      <w:r w:rsidR="00A47CB4">
        <w:rPr>
          <w:rStyle w:val="CommentReference"/>
        </w:rPr>
        <w:commentReference w:id="1"/>
      </w:r>
      <w:r w:rsidR="0098335C">
        <w:rPr>
          <w:rFonts w:ascii="Times New Roman" w:hAnsi="Times New Roman" w:cs="Times New Roman"/>
          <w:bCs/>
          <w:sz w:val="24"/>
          <w:szCs w:val="24"/>
        </w:rPr>
        <w:t xml:space="preserve">Our Data Safety Monitoring Board </w:t>
      </w:r>
      <w:r w:rsidR="00A62CDC">
        <w:rPr>
          <w:rFonts w:ascii="Times New Roman" w:hAnsi="Times New Roman" w:cs="Times New Roman"/>
          <w:bCs/>
          <w:sz w:val="24"/>
          <w:szCs w:val="24"/>
        </w:rPr>
        <w:t>will also oversee</w:t>
      </w:r>
      <w:r w:rsidR="0098335C">
        <w:rPr>
          <w:rFonts w:ascii="Times New Roman" w:hAnsi="Times New Roman" w:cs="Times New Roman"/>
          <w:bCs/>
          <w:sz w:val="24"/>
          <w:szCs w:val="24"/>
        </w:rPr>
        <w:t xml:space="preserve"> the </w:t>
      </w:r>
      <w:r w:rsidR="005C303F">
        <w:rPr>
          <w:rFonts w:ascii="Times New Roman" w:hAnsi="Times New Roman" w:cs="Times New Roman"/>
          <w:bCs/>
          <w:sz w:val="24"/>
          <w:szCs w:val="24"/>
        </w:rPr>
        <w:t xml:space="preserve">study to ensure the safety of participants </w:t>
      </w:r>
      <w:r w:rsidR="00A62CDC">
        <w:rPr>
          <w:rFonts w:ascii="Times New Roman" w:hAnsi="Times New Roman" w:cs="Times New Roman"/>
          <w:bCs/>
          <w:sz w:val="24"/>
          <w:szCs w:val="24"/>
        </w:rPr>
        <w:t>in each condition</w:t>
      </w:r>
      <w:r w:rsidR="005C303F">
        <w:rPr>
          <w:rFonts w:ascii="Times New Roman" w:hAnsi="Times New Roman" w:cs="Times New Roman"/>
          <w:bCs/>
          <w:sz w:val="24"/>
          <w:szCs w:val="24"/>
        </w:rPr>
        <w:t>. This committee will meet annually and discuss any human subject concerns</w:t>
      </w:r>
      <w:r w:rsidR="00A62CDC">
        <w:rPr>
          <w:rFonts w:ascii="Times New Roman" w:hAnsi="Times New Roman" w:cs="Times New Roman"/>
          <w:bCs/>
          <w:sz w:val="24"/>
          <w:szCs w:val="24"/>
        </w:rPr>
        <w:t xml:space="preserve"> (e.g., breaches of confidentiality, adverse events)</w:t>
      </w:r>
      <w:r w:rsidR="005C303F">
        <w:rPr>
          <w:rFonts w:ascii="Times New Roman" w:hAnsi="Times New Roman" w:cs="Times New Roman"/>
          <w:bCs/>
          <w:sz w:val="24"/>
          <w:szCs w:val="24"/>
        </w:rPr>
        <w:t xml:space="preserve">. </w:t>
      </w:r>
      <w:r w:rsidR="00262D0C">
        <w:rPr>
          <w:rFonts w:ascii="Times New Roman" w:hAnsi="Times New Roman" w:cs="Times New Roman"/>
          <w:bCs/>
          <w:sz w:val="24"/>
          <w:szCs w:val="24"/>
        </w:rPr>
        <w:t xml:space="preserve">They will also review changes in symptom severity across conditions with the study statistician (JS) to review whether any conditions result in a significant worsening of symptoms and merit removal of that condition. </w:t>
      </w:r>
      <w:r w:rsidR="00B16D08">
        <w:rPr>
          <w:rFonts w:ascii="Times New Roman" w:hAnsi="Times New Roman" w:cs="Times New Roman"/>
          <w:bCs/>
          <w:sz w:val="24"/>
          <w:szCs w:val="24"/>
        </w:rPr>
        <w:t>Beyond these larger</w:t>
      </w:r>
      <w:r w:rsidR="007E4119">
        <w:rPr>
          <w:rFonts w:ascii="Times New Roman" w:hAnsi="Times New Roman" w:cs="Times New Roman"/>
          <w:bCs/>
          <w:sz w:val="24"/>
          <w:szCs w:val="24"/>
        </w:rPr>
        <w:t>, study-wide considerations of</w:t>
      </w:r>
      <w:r w:rsidR="00B16D08">
        <w:rPr>
          <w:rFonts w:ascii="Times New Roman" w:hAnsi="Times New Roman" w:cs="Times New Roman"/>
          <w:bCs/>
          <w:sz w:val="24"/>
          <w:szCs w:val="24"/>
        </w:rPr>
        <w:t xml:space="preserve"> risk, this clinical trial includes a number of measures to minimize individual risk. </w:t>
      </w:r>
    </w:p>
    <w:p w14:paraId="048B78A2" w14:textId="18B224C0" w:rsidR="00720801" w:rsidRPr="00784B93" w:rsidRDefault="005D3AB6" w:rsidP="00784B93">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To minimize risk for each </w:t>
      </w:r>
      <w:r w:rsidR="00B4625B">
        <w:rPr>
          <w:rFonts w:ascii="Times New Roman" w:hAnsi="Times New Roman" w:cs="Times New Roman"/>
          <w:bCs/>
          <w:sz w:val="24"/>
          <w:szCs w:val="24"/>
        </w:rPr>
        <w:t>participant</w:t>
      </w:r>
      <w:r>
        <w:rPr>
          <w:rFonts w:ascii="Times New Roman" w:hAnsi="Times New Roman" w:cs="Times New Roman"/>
          <w:bCs/>
          <w:sz w:val="24"/>
          <w:szCs w:val="24"/>
        </w:rPr>
        <w:t>, d</w:t>
      </w:r>
      <w:r w:rsidR="006723A6">
        <w:rPr>
          <w:rFonts w:ascii="Times New Roman" w:hAnsi="Times New Roman" w:cs="Times New Roman"/>
          <w:bCs/>
          <w:sz w:val="24"/>
          <w:szCs w:val="24"/>
        </w:rPr>
        <w:t xml:space="preserve">uring the consent process we will highlight the potential risks associated with this study (e.g., emotional discomfort and scanning risks) and how this study addresses these potential risks. In addition, we note that participation is voluntary and </w:t>
      </w:r>
      <w:r w:rsidR="006723A6">
        <w:rPr>
          <w:rFonts w:ascii="Times New Roman" w:hAnsi="Times New Roman" w:cs="Times New Roman"/>
          <w:bCs/>
          <w:sz w:val="24"/>
          <w:szCs w:val="24"/>
        </w:rPr>
        <w:lastRenderedPageBreak/>
        <w:t xml:space="preserve">that they may choose to seek clinical services in lieu of participating. In such cases, we provide individuals with a list of local mental health resources. </w:t>
      </w:r>
      <w:r w:rsidR="00272943">
        <w:rPr>
          <w:rFonts w:ascii="Times New Roman" w:hAnsi="Times New Roman" w:cs="Times New Roman"/>
          <w:bCs/>
          <w:sz w:val="24"/>
          <w:szCs w:val="24"/>
        </w:rPr>
        <w:t xml:space="preserve">If patients drop out, we will assess why and if these reasons include worsening of clinical symptoms, provide resources. At the end of the study, regardless of condition, if a participant has not improved or has endorsed needing additional clinical resources we will provide help with clinical referrals. </w:t>
      </w:r>
      <w:r>
        <w:rPr>
          <w:rFonts w:ascii="Times New Roman" w:hAnsi="Times New Roman" w:cs="Times New Roman"/>
          <w:bCs/>
          <w:sz w:val="24"/>
          <w:szCs w:val="24"/>
        </w:rPr>
        <w:t>Finally</w:t>
      </w:r>
      <w:r w:rsidR="006723A6">
        <w:rPr>
          <w:rFonts w:ascii="Times New Roman" w:hAnsi="Times New Roman" w:cs="Times New Roman"/>
          <w:bCs/>
          <w:sz w:val="24"/>
          <w:szCs w:val="24"/>
        </w:rPr>
        <w:t>, all participants are regularly assessed with clinical interviews by trained research assessors that can detect and respond to clinical crises (e.g., suicidal behavior). If participants endorse imminent risk to harm themselves or others</w:t>
      </w:r>
      <w:ins w:id="4" w:author="Kean Hsu" w:date="2018-10-07T22:20:00Z">
        <w:r w:rsidR="0072653E">
          <w:rPr>
            <w:rFonts w:ascii="Times New Roman" w:hAnsi="Times New Roman" w:cs="Times New Roman"/>
            <w:bCs/>
            <w:sz w:val="24"/>
            <w:szCs w:val="24"/>
          </w:rPr>
          <w:t>,</w:t>
        </w:r>
      </w:ins>
      <w:r w:rsidR="006723A6">
        <w:rPr>
          <w:rFonts w:ascii="Times New Roman" w:hAnsi="Times New Roman" w:cs="Times New Roman"/>
          <w:bCs/>
          <w:sz w:val="24"/>
          <w:szCs w:val="24"/>
        </w:rPr>
        <w:t xml:space="preserve"> we will implement a standardized risk protocol</w:t>
      </w:r>
      <w:r w:rsidR="002E642E">
        <w:rPr>
          <w:rFonts w:ascii="Times New Roman" w:hAnsi="Times New Roman" w:cs="Times New Roman"/>
          <w:bCs/>
          <w:sz w:val="24"/>
          <w:szCs w:val="24"/>
        </w:rPr>
        <w:t>, withdraw them from our study,</w:t>
      </w:r>
      <w:r w:rsidR="006723A6">
        <w:rPr>
          <w:rFonts w:ascii="Times New Roman" w:hAnsi="Times New Roman" w:cs="Times New Roman"/>
          <w:bCs/>
          <w:sz w:val="24"/>
          <w:szCs w:val="24"/>
        </w:rPr>
        <w:t xml:space="preserve"> and ensure they receive immediate, appropriate attention. </w:t>
      </w:r>
      <w:r w:rsidR="00AD4D63">
        <w:rPr>
          <w:rFonts w:ascii="Times New Roman" w:hAnsi="Times New Roman" w:cs="Times New Roman"/>
          <w:bCs/>
          <w:sz w:val="24"/>
          <w:szCs w:val="24"/>
        </w:rPr>
        <w:t xml:space="preserve"> </w:t>
      </w:r>
      <w:r w:rsidR="00B82DE4">
        <w:rPr>
          <w:rFonts w:ascii="Times New Roman" w:hAnsi="Times New Roman" w:cs="Times New Roman"/>
          <w:bCs/>
          <w:sz w:val="24"/>
          <w:szCs w:val="24"/>
        </w:rPr>
        <w:t xml:space="preserve"> </w:t>
      </w:r>
    </w:p>
    <w:p w14:paraId="31200C47" w14:textId="77777777" w:rsidR="00860E0B" w:rsidRPr="0082392C" w:rsidRDefault="008B1705" w:rsidP="00747CD9">
      <w:pPr>
        <w:spacing w:after="0" w:line="480" w:lineRule="auto"/>
        <w:rPr>
          <w:rFonts w:ascii="Times New Roman" w:hAnsi="Times New Roman" w:cs="Times New Roman"/>
          <w:b/>
          <w:bCs/>
          <w:sz w:val="24"/>
          <w:szCs w:val="24"/>
        </w:rPr>
      </w:pPr>
      <w:r w:rsidRPr="0082392C">
        <w:rPr>
          <w:rFonts w:ascii="Times New Roman" w:hAnsi="Times New Roman" w:cs="Times New Roman"/>
          <w:b/>
          <w:bCs/>
          <w:sz w:val="24"/>
          <w:szCs w:val="24"/>
        </w:rPr>
        <w:t xml:space="preserve">Selection of </w:t>
      </w:r>
      <w:r w:rsidR="008D168D" w:rsidRPr="0082392C">
        <w:rPr>
          <w:rFonts w:ascii="Times New Roman" w:hAnsi="Times New Roman" w:cs="Times New Roman"/>
          <w:b/>
          <w:bCs/>
          <w:sz w:val="24"/>
          <w:szCs w:val="24"/>
        </w:rPr>
        <w:t xml:space="preserve">additional </w:t>
      </w:r>
      <w:r w:rsidR="007E08C0" w:rsidRPr="0082392C">
        <w:rPr>
          <w:rFonts w:ascii="Times New Roman" w:hAnsi="Times New Roman" w:cs="Times New Roman"/>
          <w:b/>
          <w:bCs/>
          <w:sz w:val="24"/>
          <w:szCs w:val="24"/>
        </w:rPr>
        <w:t xml:space="preserve">potential treatment </w:t>
      </w:r>
      <w:r w:rsidRPr="0082392C">
        <w:rPr>
          <w:rFonts w:ascii="Times New Roman" w:hAnsi="Times New Roman" w:cs="Times New Roman"/>
          <w:b/>
          <w:bCs/>
          <w:sz w:val="24"/>
          <w:szCs w:val="24"/>
        </w:rPr>
        <w:t>mechanisms</w:t>
      </w:r>
    </w:p>
    <w:p w14:paraId="3583DDAE" w14:textId="2CA88259" w:rsidR="0039153C" w:rsidRPr="0082392C" w:rsidRDefault="0039153C" w:rsidP="54A2C5D9">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r>
      <w:r w:rsidR="54A2C5D9" w:rsidRPr="0082392C">
        <w:rPr>
          <w:rFonts w:ascii="Times New Roman" w:hAnsi="Times New Roman" w:cs="Times New Roman"/>
          <w:sz w:val="24"/>
          <w:szCs w:val="24"/>
        </w:rPr>
        <w:t xml:space="preserve">Although altering negatively biased attention is the </w:t>
      </w:r>
      <w:r w:rsidR="00CC459F" w:rsidRPr="0082392C">
        <w:rPr>
          <w:rFonts w:ascii="Times New Roman" w:hAnsi="Times New Roman" w:cs="Times New Roman"/>
          <w:sz w:val="24"/>
          <w:szCs w:val="24"/>
        </w:rPr>
        <w:t xml:space="preserve">putative </w:t>
      </w:r>
      <w:r w:rsidR="54A2C5D9" w:rsidRPr="0082392C">
        <w:rPr>
          <w:rFonts w:ascii="Times New Roman" w:hAnsi="Times New Roman" w:cs="Times New Roman"/>
          <w:sz w:val="24"/>
          <w:szCs w:val="24"/>
        </w:rPr>
        <w:t xml:space="preserve">mechanism underlying </w:t>
      </w:r>
      <w:r w:rsidR="002C2D7D" w:rsidRPr="0082392C">
        <w:rPr>
          <w:rFonts w:ascii="Times New Roman" w:hAnsi="Times New Roman" w:cs="Times New Roman"/>
          <w:sz w:val="24"/>
          <w:szCs w:val="24"/>
        </w:rPr>
        <w:t xml:space="preserve">efficacious </w:t>
      </w:r>
      <w:r w:rsidR="54A2C5D9" w:rsidRPr="0082392C">
        <w:rPr>
          <w:rFonts w:ascii="Times New Roman" w:hAnsi="Times New Roman" w:cs="Times New Roman"/>
          <w:sz w:val="24"/>
          <w:szCs w:val="24"/>
        </w:rPr>
        <w:t xml:space="preserve">ABM, </w:t>
      </w:r>
      <w:r w:rsidR="00D92778" w:rsidRPr="0082392C">
        <w:rPr>
          <w:rFonts w:ascii="Times New Roman" w:hAnsi="Times New Roman" w:cs="Times New Roman"/>
          <w:sz w:val="24"/>
          <w:szCs w:val="24"/>
        </w:rPr>
        <w:t xml:space="preserve">exploratory analyses with an efficacious placebo ABM condition in our previous work has also suggested that </w:t>
      </w:r>
      <w:r w:rsidR="005178C8" w:rsidRPr="0082392C">
        <w:rPr>
          <w:rFonts w:ascii="Times New Roman" w:hAnsi="Times New Roman" w:cs="Times New Roman"/>
          <w:sz w:val="24"/>
          <w:szCs w:val="24"/>
        </w:rPr>
        <w:t>improvements in non-valenced aspects of attention may underlie the treatment response observed in placebo ABM.</w:t>
      </w:r>
      <w:r w:rsidR="006901D4" w:rsidRPr="0082392C">
        <w:rPr>
          <w:rFonts w:ascii="Times New Roman" w:hAnsi="Times New Roman" w:cs="Times New Roman"/>
          <w:sz w:val="24"/>
          <w:szCs w:val="24"/>
        </w:rPr>
        <w:t xml:space="preserve"> In particular, for individuals receiving placebo ABM, improved connectivity between the right middle frontal gyrus</w:t>
      </w:r>
      <w:r w:rsidR="005178C8" w:rsidRPr="0082392C">
        <w:rPr>
          <w:rFonts w:ascii="Times New Roman" w:hAnsi="Times New Roman" w:cs="Times New Roman"/>
          <w:sz w:val="24"/>
          <w:szCs w:val="24"/>
        </w:rPr>
        <w:t xml:space="preserve"> </w:t>
      </w:r>
      <w:r w:rsidR="006901D4" w:rsidRPr="0082392C">
        <w:rPr>
          <w:rFonts w:ascii="Times New Roman" w:hAnsi="Times New Roman" w:cs="Times New Roman"/>
          <w:sz w:val="24"/>
          <w:szCs w:val="24"/>
        </w:rPr>
        <w:t>and precuneus (associated with spatial shifting of attention;</w:t>
      </w:r>
      <w:r w:rsidR="00D61178">
        <w:rPr>
          <w:rFonts w:ascii="Times New Roman" w:hAnsi="Times New Roman" w:cs="Times New Roman"/>
          <w:sz w:val="24"/>
          <w:szCs w:val="24"/>
        </w:rPr>
        <w:t xml:space="preserve"> </w:t>
      </w:r>
      <w:r w:rsidR="00236474"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dh3Mx6LO","properties":{"formattedCitation":"[64,65]","plainCitation":"[64,65]","noteIndex":0},"citationItems":[{"id":2998,"uris":["http://zotero.org/users/610747/items/84VT3MQP"],"uri":["http://zotero.org/users/610747/items/84VT3MQP"],"itemData":{"id":2998,"type":"article-journal","title":"The precuneus: a review of its functional anatomy and behavioural correlates","container-title":"Brain: A Journal of Neurology","page":"564-583","volume":"129","issue":"Pt 3","source":"PubMed","abstract":"Functional neuroimaging studies have started unravelling unexpected functional attributes for the posteromedial portion of the parietal lobe, the precuneus. This cortical area has traditionally received little attention, mainly because of its hidden location and the virtual absence of focal lesion studies. However, recent functional imaging findings in healthy subjects suggest a central role for the precuneus in a wide spectrum of highly integrated tasks, including visuo-spatial imagery, episodic memory retrieval and self-processing operations, namely first-person perspective taking and an experience of agency. Furthermore, precuneus and surrounding posteromedial areas are amongst the brain structures displaying the highest resting metabolic rates (hot spots) and are characterized by transient decreases in the tonic activity during engagement in non-self-referential goal-directed actions (default mode of brain function). Therefore, it has recently been proposed that precuneus is involved in the interwoven network of the neural correlates of self-consciousness, engaged in self-related mental representations during rest. This hypothesis is consistent with the selective hypometabolism in the posteromedial cortex reported in a wide range of altered conscious states, such as sleep, drug-induced anaesthesia and vegetative states. This review summarizes the current knowledge about the macroscopic and microscopic anatomy of precuneus, together with its wide-spread connectivity with both cortical and subcortical structures, as shown by connectional and neurophysiological findings in non-human primates, and links these notions with the multifaceted spectrum of its behavioural correlates. By means of a critical analysis of precuneus activation patterns in response to different mental tasks, this paper provides a useful conceptual framework for matching the functional imaging findings with the specific role(s) played by this structure in the higher-order cognitive functions in which it has been implicated. Specifically, activation patterns appear to converge with anatomical and connectivity data in providing preliminary evidence for a functional subdivision within the precuneus into an anterior region, involved in self-centred mental imagery strategies, and a posterior region, subserving successful episodic memory retrieval.","DOI":"10.1093/brain/awl004","ISSN":"1460-2156","note":"PMID: 16399806","shortTitle":"The precuneus","journalAbbreviation":"Brain","language":"eng","author":[{"family":"Cavanna","given":"Andrea E."},{"family":"Trimble","given":"Michael R."}],"issued":{"date-parts":[["2006",3]]}}},{"id":3359,"uris":["http://zotero.org/users/610747/items/WI2FTGNS"],"uri":["http://zotero.org/users/610747/items/WI2FTGNS"],"itemData":{"id":3359,"type":"article-journal","title":"The role of anterior cingulate cortex and precuneus in the coordination of motor behaviour","container-title":"European Journal of Neuroscience","page":"235-246","volume":"22","issue":"1","source":"Wiley Online Library","abstract":"Behavioral studies in humans have shown that bimanual coordination imposes specific demands on the central nervous system that exceed unimanual task control. In the present study we used functional magnetic resonance imaging to investigate the neural correlate of this additional coordination effort, i.e. regions responding more strongly to bimanual movements than inferred from summing up the responses to the unimanual subtasks. Subjects were scanned while performing movements along different directions, either uni- or bimanually. During the bimanual condition, trajectories of movement of the left and right hand were spatially incompatible, such that additional effort was required to break away from intrinsically favored mirror-movements and to integrate movements of both limbs into a new spatial pattern. Our main finding was that the execution of spatially complex bimanual coordination as compared with the unimanual subtasks activated the anterior cingulate cortex (posterior part) as well as the dorso-anterior precuneus. We hypothesize that the anterior cingulate exerts its modulatory effect on other motor areas, such as the primary motor cortex and the supplementary motor area, in order to suppress intrinsically favored coordination tendencies. Conversely, the precuneus is likely to be involved in shifting attention between different locations in space, which was necessary for monitoring the trajectories of the left and right wrist when both limbs moved in parallel. Our findings suggest that the coordination effort during bimanual and perhaps other modes of coordinated behavior is mediated by regions contributing to higher order functions, which form an interface between cognition and action.","DOI":"10/cdbk5z","ISSN":"1460-9568","note":"00182","language":"en","author":[{"family":"Wenderoth","given":"Nicole"},{"family":"Debaere","given":"Filiep"},{"family":"Sunaert","given":"Stefan"},{"family":"Swinnen","given":"Stephan P."}],"issued":{"date-parts":[["2005",7,1]]}}}],"schema":"https://github.com/citation-style-language/schema/raw/master/csl-citation.json"} </w:instrText>
      </w:r>
      <w:r w:rsidR="00236474"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[64,65]</w:t>
      </w:r>
      <w:r w:rsidR="00236474" w:rsidRPr="0082392C">
        <w:rPr>
          <w:rFonts w:ascii="Times New Roman" w:hAnsi="Times New Roman" w:cs="Times New Roman"/>
          <w:sz w:val="24"/>
          <w:szCs w:val="24"/>
        </w:rPr>
        <w:fldChar w:fldCharType="end"/>
      </w:r>
      <w:r w:rsidR="00036E8B" w:rsidRPr="0082392C">
        <w:rPr>
          <w:rFonts w:ascii="Times New Roman" w:hAnsi="Times New Roman" w:cs="Times New Roman"/>
          <w:sz w:val="24"/>
          <w:szCs w:val="24"/>
        </w:rPr>
        <w:t xml:space="preserve">) and between bilateral regions of the orbital frontal cortex (associated with sustained attention; </w:t>
      </w:r>
      <w:r w:rsidR="00CF2EA7"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a5WNAp4l","properties":{"formattedCitation":"[66]","plainCitation":"[66]","noteIndex":0},"citationItems":[{"id":3362,"uris":["http://zotero.org/users/610747/items/INDUKRNY"],"uri":["http://zotero.org/users/610747/items/INDUKRNY"],"itemData":{"id":3362,"type":"article-journal","title":"Discriminative Analysis of Brain Functional Connectivity Patterns for Mental Fatigue Classification","container-title":"Annals of Biomedical Engineering","page":"2084-2094","volume":"42","issue":"10","source":"link.springer.com","abstract":"Mental fatigue is a commonly experienced state that can be induced by placing heavy demands on cognitive systems. This often leads to lowered productivity and increased safety risks. In this study, we developed a functional-connectivity based mental fatigue monitoring method. Twenty-six subjects underwent a 20-min mentally demanding test of sustained attention with high-resolution EEG monitoring. Functional connectivity patterns were obtained on the cortical surface via source localization of cortical activities in the first and last 5-min quartiles of the experiment. Multivariate pattern analysis was then adopted to extract the highly discriminative functional connectivity information. The algorithm used in the present study demonstrated an overall accuracy of 81.5% (p &lt; 0.0001) for fatigue classification through leave-one-out cross validation. Moreover, we found that the most discriminative connectivity features were located in or across middle frontal gyrus and several motor areas, in agreement with the important role that these cortical regions play in the maintenance of sustained attention. This work therefore demonstrates the feasibility of a functional-connectivity-based mental fatigue assessment method, opening up a new avenue for modeling natural brain dynamics under different mental states. Our method has potential applications in several domains, including traffic and industrial safety.","DOI":"10/f6htnn","ISSN":"0090-6964, 1573-9686","note":"00016","journalAbbreviation":"Ann Biomed Eng","language":"en","author":[{"family":"Sun","given":"Yu"},{"family":"Lim","given":"Julian"},{"family":"Meng","given":"Jianjun"},{"family":"Kwok","given":"Kenneth"},{"family":"Thakor","given":"Nitish"},{"family":"Bezerianos","given":"Anastasios"}],"issued":{"date-parts":[["2014",10,1]]}}}],"schema":"https://github.com/citation-style-language/schema/raw/master/csl-citation.json"} </w:instrText>
      </w:r>
      <w:r w:rsidR="00CF2EA7"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[66]</w:t>
      </w:r>
      <w:r w:rsidR="00CF2EA7" w:rsidRPr="0082392C">
        <w:rPr>
          <w:rFonts w:ascii="Times New Roman" w:hAnsi="Times New Roman" w:cs="Times New Roman"/>
          <w:sz w:val="24"/>
          <w:szCs w:val="24"/>
        </w:rPr>
        <w:fldChar w:fldCharType="end"/>
      </w:r>
      <w:r w:rsidR="00036E8B" w:rsidRPr="0082392C">
        <w:rPr>
          <w:rFonts w:ascii="Times New Roman" w:hAnsi="Times New Roman" w:cs="Times New Roman"/>
          <w:sz w:val="24"/>
          <w:szCs w:val="24"/>
        </w:rPr>
        <w:t xml:space="preserve">) predicted symptom reduction. </w:t>
      </w:r>
      <w:r w:rsidR="00AF39A7" w:rsidRPr="0082392C">
        <w:rPr>
          <w:rFonts w:ascii="Times New Roman" w:hAnsi="Times New Roman" w:cs="Times New Roman"/>
          <w:sz w:val="24"/>
          <w:szCs w:val="24"/>
        </w:rPr>
        <w:t xml:space="preserve">These associations were not observed in the active ABM condition. </w:t>
      </w:r>
      <w:r w:rsidR="00DA69D3" w:rsidRPr="0082392C">
        <w:rPr>
          <w:rFonts w:ascii="Times New Roman" w:hAnsi="Times New Roman" w:cs="Times New Roman"/>
          <w:sz w:val="24"/>
          <w:szCs w:val="24"/>
        </w:rPr>
        <w:t xml:space="preserve">Consequently, we included a behavioral measure of sustained attention </w:t>
      </w:r>
      <w:r w:rsidR="002C2D7D" w:rsidRPr="0082392C">
        <w:rPr>
          <w:rFonts w:ascii="Times New Roman" w:hAnsi="Times New Roman" w:cs="Times New Roman"/>
          <w:sz w:val="24"/>
          <w:szCs w:val="24"/>
        </w:rPr>
        <w:t>to also examine the possibility that altering sustained attention may be a mechanism underlying efficacious placebo ABM</w:t>
      </w:r>
      <w:r w:rsidR="009C7371" w:rsidRPr="0082392C">
        <w:rPr>
          <w:rFonts w:ascii="Times New Roman" w:hAnsi="Times New Roman" w:cs="Times New Roman"/>
          <w:sz w:val="24"/>
          <w:szCs w:val="24"/>
        </w:rPr>
        <w:t>.</w:t>
      </w:r>
    </w:p>
    <w:p w14:paraId="1EDC268B" w14:textId="77777777" w:rsidR="003B2CA6" w:rsidRPr="0082392C" w:rsidRDefault="00AA0A7A" w:rsidP="000A1F2F">
      <w:pPr>
        <w:spacing w:after="0" w:line="480" w:lineRule="auto"/>
        <w:rPr>
          <w:rFonts w:ascii="Times New Roman" w:hAnsi="Times New Roman" w:cs="Times New Roman"/>
          <w:sz w:val="24"/>
          <w:szCs w:val="24"/>
        </w:rPr>
      </w:pPr>
      <w:r w:rsidRPr="0082392C">
        <w:rPr>
          <w:rFonts w:ascii="Times New Roman" w:hAnsi="Times New Roman" w:cs="Times New Roman"/>
          <w:b/>
          <w:bCs/>
          <w:sz w:val="24"/>
          <w:szCs w:val="24"/>
        </w:rPr>
        <w:t>Conclusion</w:t>
      </w:r>
    </w:p>
    <w:p w14:paraId="7EBF5D29" w14:textId="03383E54" w:rsidR="00AA0A7A" w:rsidRDefault="007C3D0A" w:rsidP="000A1F2F">
      <w:pPr>
        <w:spacing w:after="0" w:line="480" w:lineRule="auto"/>
        <w:rPr>
          <w:rFonts w:ascii="Times New Roman" w:hAnsi="Times New Roman" w:cs="Times New Roman"/>
          <w:sz w:val="24"/>
          <w:szCs w:val="24"/>
        </w:rPr>
      </w:pPr>
      <w:r w:rsidRPr="0082392C">
        <w:rPr>
          <w:rFonts w:ascii="Times New Roman" w:hAnsi="Times New Roman" w:cs="Times New Roman"/>
          <w:sz w:val="24"/>
          <w:szCs w:val="24"/>
        </w:rPr>
        <w:tab/>
      </w:r>
      <w:r w:rsidR="00751B79" w:rsidRPr="0082392C">
        <w:rPr>
          <w:rFonts w:ascii="Times New Roman" w:hAnsi="Times New Roman" w:cs="Times New Roman"/>
          <w:sz w:val="24"/>
          <w:szCs w:val="24"/>
        </w:rPr>
        <w:t xml:space="preserve">Despite cognitive models of depression positing that negatively biased attention maintains episodes of depression, few studies have directly tested this hypothesis, much less in a </w:t>
      </w:r>
      <w:r w:rsidR="00751B79" w:rsidRPr="0082392C">
        <w:rPr>
          <w:rFonts w:ascii="Times New Roman" w:hAnsi="Times New Roman" w:cs="Times New Roman"/>
          <w:sz w:val="24"/>
          <w:szCs w:val="24"/>
        </w:rPr>
        <w:lastRenderedPageBreak/>
        <w:t xml:space="preserve">randomized clinical trial in adults. </w:t>
      </w:r>
      <w:r w:rsidR="00A94BDE" w:rsidRPr="0082392C">
        <w:rPr>
          <w:rFonts w:ascii="Times New Roman" w:hAnsi="Times New Roman" w:cs="Times New Roman"/>
          <w:sz w:val="24"/>
          <w:szCs w:val="24"/>
        </w:rPr>
        <w:t xml:space="preserve">This clinical trial examines whether ABM is efficacious for adults with elevated depression severity exhibiting at least a modest </w:t>
      </w:r>
      <w:r w:rsidR="0000741C" w:rsidRPr="0082392C">
        <w:rPr>
          <w:rFonts w:ascii="Times New Roman" w:hAnsi="Times New Roman" w:cs="Times New Roman"/>
          <w:sz w:val="24"/>
          <w:szCs w:val="24"/>
        </w:rPr>
        <w:t xml:space="preserve">attentional </w:t>
      </w:r>
      <w:r w:rsidR="00A94BDE" w:rsidRPr="0082392C">
        <w:rPr>
          <w:rFonts w:ascii="Times New Roman" w:hAnsi="Times New Roman" w:cs="Times New Roman"/>
          <w:sz w:val="24"/>
          <w:szCs w:val="24"/>
        </w:rPr>
        <w:t xml:space="preserve">bias for negative stimuli. </w:t>
      </w:r>
      <w:r w:rsidR="002D19F9" w:rsidRPr="0082392C">
        <w:rPr>
          <w:rFonts w:ascii="Times New Roman" w:hAnsi="Times New Roman" w:cs="Times New Roman"/>
          <w:sz w:val="24"/>
          <w:szCs w:val="24"/>
        </w:rPr>
        <w:t xml:space="preserve">This trial also assesses factors that may underlie treatment response, including </w:t>
      </w:r>
      <w:r w:rsidR="009A56E5" w:rsidRPr="0082392C">
        <w:rPr>
          <w:rFonts w:ascii="Times New Roman" w:hAnsi="Times New Roman" w:cs="Times New Roman"/>
          <w:sz w:val="24"/>
          <w:szCs w:val="24"/>
        </w:rPr>
        <w:t xml:space="preserve">reductions in negatively biased attention, </w:t>
      </w:r>
      <w:r w:rsidR="002D19F9" w:rsidRPr="0082392C">
        <w:rPr>
          <w:rFonts w:ascii="Times New Roman" w:hAnsi="Times New Roman" w:cs="Times New Roman"/>
          <w:sz w:val="24"/>
          <w:szCs w:val="24"/>
        </w:rPr>
        <w:t>non-specific effects due to enrollment in a clinical trial</w:t>
      </w:r>
      <w:r w:rsidR="009A56E5" w:rsidRPr="0082392C">
        <w:rPr>
          <w:rFonts w:ascii="Times New Roman" w:hAnsi="Times New Roman" w:cs="Times New Roman"/>
          <w:sz w:val="24"/>
          <w:szCs w:val="24"/>
        </w:rPr>
        <w:t>,</w:t>
      </w:r>
      <w:r w:rsidR="002D19F9" w:rsidRPr="0082392C">
        <w:rPr>
          <w:rFonts w:ascii="Times New Roman" w:hAnsi="Times New Roman" w:cs="Times New Roman"/>
          <w:sz w:val="24"/>
          <w:szCs w:val="24"/>
        </w:rPr>
        <w:t xml:space="preserve"> and </w:t>
      </w:r>
      <w:r w:rsidR="009A56E5" w:rsidRPr="0082392C">
        <w:rPr>
          <w:rFonts w:ascii="Times New Roman" w:hAnsi="Times New Roman" w:cs="Times New Roman"/>
          <w:sz w:val="24"/>
          <w:szCs w:val="24"/>
        </w:rPr>
        <w:t xml:space="preserve">strengthening of </w:t>
      </w:r>
      <w:r w:rsidR="002D19F9" w:rsidRPr="0082392C">
        <w:rPr>
          <w:rFonts w:ascii="Times New Roman" w:hAnsi="Times New Roman" w:cs="Times New Roman"/>
          <w:sz w:val="24"/>
          <w:szCs w:val="24"/>
        </w:rPr>
        <w:t>non-valenced attention</w:t>
      </w:r>
      <w:r w:rsidR="000D3301" w:rsidRPr="0082392C">
        <w:rPr>
          <w:rFonts w:ascii="Times New Roman" w:hAnsi="Times New Roman" w:cs="Times New Roman"/>
          <w:sz w:val="24"/>
          <w:szCs w:val="24"/>
        </w:rPr>
        <w:t>al processes</w:t>
      </w:r>
      <w:r w:rsidR="002D19F9" w:rsidRPr="0082392C">
        <w:rPr>
          <w:rFonts w:ascii="Times New Roman" w:hAnsi="Times New Roman" w:cs="Times New Roman"/>
          <w:sz w:val="24"/>
          <w:szCs w:val="24"/>
        </w:rPr>
        <w:t xml:space="preserve">. </w:t>
      </w:r>
      <w:r w:rsidR="00E265F1" w:rsidRPr="0082392C">
        <w:rPr>
          <w:rFonts w:ascii="Times New Roman" w:hAnsi="Times New Roman" w:cs="Times New Roman"/>
          <w:sz w:val="24"/>
          <w:szCs w:val="24"/>
        </w:rPr>
        <w:t xml:space="preserve">Identifying and refining efficacious treatments for depression is critical for addressing this public health problem. </w:t>
      </w:r>
      <w:r w:rsidR="006D3AA0" w:rsidRPr="0082392C">
        <w:rPr>
          <w:rFonts w:ascii="Times New Roman" w:hAnsi="Times New Roman" w:cs="Times New Roman"/>
          <w:sz w:val="24"/>
          <w:szCs w:val="24"/>
        </w:rPr>
        <w:t xml:space="preserve">Importantly, many depressed patients prefer non-pharmacologic treatments but often have difficulty accessing such treatment </w:t>
      </w:r>
      <w:r w:rsidR="00AE630F" w:rsidRPr="0082392C">
        <w:rPr>
          <w:rFonts w:ascii="Times New Roman" w:hAnsi="Times New Roman" w:cs="Times New Roman"/>
          <w:sz w:val="24"/>
          <w:szCs w:val="24"/>
        </w:rPr>
        <w:fldChar w:fldCharType="begin"/>
      </w:r>
      <w:r w:rsidR="00A71C4E">
        <w:rPr>
          <w:rFonts w:ascii="Times New Roman" w:hAnsi="Times New Roman" w:cs="Times New Roman"/>
          <w:sz w:val="24"/>
          <w:szCs w:val="24"/>
        </w:rPr>
        <w:instrText xml:space="preserve"> ADDIN ZOTERO_ITEM CSL_CITATION {"citationID":"VubjZJ1c","properties":{"formattedCitation":"[67]","plainCitation":"[67]","noteIndex":0},"citationItems":[{"id":3365,"uris":["http://zotero.org/users/610747/items/568WDPSU"],"uri":["http://zotero.org/users/610747/items/568WDPSU"],"itemData":{"id":3365,"type":"article-journal","title":"Assessing effectiveness of treatment of depression in primary care: Partially randomised preference trial","container-title":"The British Journal of Psychiatry","page":"312-318","volume":"177","issue":"4","source":"Cambridge Core","abstract":"Background\nThere is a mismatch between the wish of a patient with depression to have counselling and the prescription of antidepressants by the doctor.\n\n\nAims\nTo determine whether counselling is as effective as antidepressants for depression in primary care and whether allowing patients to choose their treatment affects their response.\n\n\nMethod\nA partially randomised preference trial, with patients randomised to either antidepressants or counselling or given their choice of either treatment. The treatment and follow-up were identical in the randomised and patient preference arms.\n\n\nResults\nThere were 103 randomised and 220 preference patients in the trial. We found: no differences in the baseline characteristics of the randomised and preference groups; that the two treatments were equally effective at 8 weeks, both for the randomised group and when the randomised and patient preference groups for a particular treatment were combined; and that expressing a preference for either treatment conferred no additional benefit on outcome.\n\n\nConclusions\nThese data challenge several assumptions about the most appropriate treatment for depression in a primary care setting.","DOI":"10/btb44d","ISSN":"0007-1250, 1472-1465","note":"00217","shortTitle":"Assessing effectiveness of treatment of depression in primary care","language":"en","author":[{"family":"Bedi","given":"Navjot"},{"family":"Chilvers","given":"Clair"},{"family":"Churchill","given":"Richard"},{"family":"Dewey","given":"Michael"},{"family":"Duggan","given":"Conor"},{"family":"Fielding","given":"Katherine"},{"family":"Gretton","given":"Virginia"},{"family":"Miller","given":"Paul"},{"family":"Harrison","given":"Glynn"},{"family":"Lee","given":"Alan"},{"family":"Williams","given":"Idris"}],"issued":{"date-parts":[["2000",10]]}}}],"schema":"https://github.com/citation-style-language/schema/raw/master/csl-citation.json"} </w:instrText>
      </w:r>
      <w:r w:rsidR="00AE630F" w:rsidRPr="0082392C">
        <w:rPr>
          <w:rFonts w:ascii="Times New Roman" w:hAnsi="Times New Roman" w:cs="Times New Roman"/>
          <w:sz w:val="24"/>
          <w:szCs w:val="24"/>
        </w:rPr>
        <w:fldChar w:fldCharType="separate"/>
      </w:r>
      <w:r w:rsidR="00A71C4E" w:rsidRPr="00A71C4E">
        <w:rPr>
          <w:rFonts w:ascii="Times New Roman" w:hAnsi="Times New Roman" w:cs="Times New Roman"/>
          <w:sz w:val="24"/>
        </w:rPr>
        <w:t>[67]</w:t>
      </w:r>
      <w:r w:rsidR="00AE630F" w:rsidRPr="0082392C">
        <w:rPr>
          <w:rFonts w:ascii="Times New Roman" w:hAnsi="Times New Roman" w:cs="Times New Roman"/>
          <w:sz w:val="24"/>
          <w:szCs w:val="24"/>
        </w:rPr>
        <w:fldChar w:fldCharType="end"/>
      </w:r>
      <w:r w:rsidR="006D3AA0" w:rsidRPr="0082392C">
        <w:rPr>
          <w:rFonts w:ascii="Times New Roman" w:hAnsi="Times New Roman" w:cs="Times New Roman"/>
          <w:sz w:val="24"/>
          <w:szCs w:val="24"/>
        </w:rPr>
        <w:t xml:space="preserve">; </w:t>
      </w:r>
      <w:r w:rsidR="00155ABA" w:rsidRPr="0082392C">
        <w:rPr>
          <w:rFonts w:ascii="Times New Roman" w:hAnsi="Times New Roman" w:cs="Times New Roman"/>
          <w:sz w:val="24"/>
          <w:szCs w:val="24"/>
        </w:rPr>
        <w:t>the findings from this clinical trial may point to an efficacious, non-pharmacological treatment that is highly accessible to the public</w:t>
      </w:r>
      <w:r w:rsidR="000B015C" w:rsidRPr="0082392C">
        <w:rPr>
          <w:rFonts w:ascii="Times New Roman" w:hAnsi="Times New Roman" w:cs="Times New Roman"/>
          <w:sz w:val="24"/>
          <w:szCs w:val="24"/>
        </w:rPr>
        <w:t xml:space="preserve"> and provide </w:t>
      </w:r>
      <w:r w:rsidR="00F96C4D" w:rsidRPr="0082392C">
        <w:rPr>
          <w:rFonts w:ascii="Times New Roman" w:hAnsi="Times New Roman" w:cs="Times New Roman"/>
          <w:sz w:val="24"/>
          <w:szCs w:val="24"/>
        </w:rPr>
        <w:t xml:space="preserve">a </w:t>
      </w:r>
      <w:r w:rsidR="000B015C" w:rsidRPr="0082392C">
        <w:rPr>
          <w:rFonts w:ascii="Times New Roman" w:hAnsi="Times New Roman" w:cs="Times New Roman"/>
          <w:sz w:val="24"/>
          <w:szCs w:val="24"/>
        </w:rPr>
        <w:t xml:space="preserve">critical </w:t>
      </w:r>
      <w:r w:rsidR="00F96C4D" w:rsidRPr="0082392C">
        <w:rPr>
          <w:rFonts w:ascii="Times New Roman" w:hAnsi="Times New Roman" w:cs="Times New Roman"/>
          <w:sz w:val="24"/>
          <w:szCs w:val="24"/>
        </w:rPr>
        <w:t xml:space="preserve">test </w:t>
      </w:r>
      <w:r w:rsidR="004C7F32" w:rsidRPr="0082392C">
        <w:rPr>
          <w:rFonts w:ascii="Times New Roman" w:hAnsi="Times New Roman" w:cs="Times New Roman"/>
          <w:sz w:val="24"/>
          <w:szCs w:val="24"/>
        </w:rPr>
        <w:t xml:space="preserve">of </w:t>
      </w:r>
      <w:r w:rsidR="00F96C4D" w:rsidRPr="0082392C">
        <w:rPr>
          <w:rFonts w:ascii="Times New Roman" w:hAnsi="Times New Roman" w:cs="Times New Roman"/>
          <w:sz w:val="24"/>
          <w:szCs w:val="24"/>
        </w:rPr>
        <w:t xml:space="preserve">whether </w:t>
      </w:r>
      <w:r w:rsidR="000B015C" w:rsidRPr="0082392C">
        <w:rPr>
          <w:rFonts w:ascii="Times New Roman" w:hAnsi="Times New Roman" w:cs="Times New Roman"/>
          <w:sz w:val="24"/>
          <w:szCs w:val="24"/>
        </w:rPr>
        <w:t xml:space="preserve">a theoretically </w:t>
      </w:r>
      <w:r w:rsidR="007A0BFE" w:rsidRPr="0082392C">
        <w:rPr>
          <w:rFonts w:ascii="Times New Roman" w:hAnsi="Times New Roman" w:cs="Times New Roman"/>
          <w:sz w:val="24"/>
          <w:szCs w:val="24"/>
        </w:rPr>
        <w:t>important construct</w:t>
      </w:r>
      <w:r w:rsidR="00F96C4D" w:rsidRPr="0082392C">
        <w:rPr>
          <w:rFonts w:ascii="Times New Roman" w:hAnsi="Times New Roman" w:cs="Times New Roman"/>
          <w:sz w:val="24"/>
          <w:szCs w:val="24"/>
        </w:rPr>
        <w:t>, negative</w:t>
      </w:r>
      <w:r w:rsidR="00B3092F">
        <w:rPr>
          <w:rFonts w:ascii="Times New Roman" w:hAnsi="Times New Roman" w:cs="Times New Roman"/>
          <w:sz w:val="24"/>
          <w:szCs w:val="24"/>
        </w:rPr>
        <w:t>ly biased attention</w:t>
      </w:r>
      <w:r w:rsidR="00F96C4D" w:rsidRPr="0082392C">
        <w:rPr>
          <w:rFonts w:ascii="Times New Roman" w:hAnsi="Times New Roman" w:cs="Times New Roman"/>
          <w:sz w:val="24"/>
          <w:szCs w:val="24"/>
        </w:rPr>
        <w:t>,</w:t>
      </w:r>
      <w:r w:rsidR="007A0BFE" w:rsidRPr="0082392C">
        <w:rPr>
          <w:rFonts w:ascii="Times New Roman" w:hAnsi="Times New Roman" w:cs="Times New Roman"/>
          <w:sz w:val="24"/>
          <w:szCs w:val="24"/>
        </w:rPr>
        <w:t xml:space="preserve"> </w:t>
      </w:r>
      <w:r w:rsidR="000B015C" w:rsidRPr="0082392C">
        <w:rPr>
          <w:rFonts w:ascii="Times New Roman" w:hAnsi="Times New Roman" w:cs="Times New Roman"/>
          <w:sz w:val="24"/>
          <w:szCs w:val="24"/>
        </w:rPr>
        <w:t>maintain</w:t>
      </w:r>
      <w:r w:rsidR="00F96C4D" w:rsidRPr="0082392C">
        <w:rPr>
          <w:rFonts w:ascii="Times New Roman" w:hAnsi="Times New Roman" w:cs="Times New Roman"/>
          <w:sz w:val="24"/>
          <w:szCs w:val="24"/>
        </w:rPr>
        <w:t>s</w:t>
      </w:r>
      <w:r w:rsidR="000B015C" w:rsidRPr="0082392C">
        <w:rPr>
          <w:rFonts w:ascii="Times New Roman" w:hAnsi="Times New Roman" w:cs="Times New Roman"/>
          <w:sz w:val="24"/>
          <w:szCs w:val="24"/>
        </w:rPr>
        <w:t xml:space="preserve"> </w:t>
      </w:r>
      <w:r w:rsidR="00F96C4D" w:rsidRPr="0082392C">
        <w:rPr>
          <w:rFonts w:ascii="Times New Roman" w:hAnsi="Times New Roman" w:cs="Times New Roman"/>
          <w:sz w:val="24"/>
          <w:szCs w:val="24"/>
        </w:rPr>
        <w:t xml:space="preserve">symptoms of </w:t>
      </w:r>
      <w:r w:rsidR="000B015C" w:rsidRPr="0082392C">
        <w:rPr>
          <w:rFonts w:ascii="Times New Roman" w:hAnsi="Times New Roman" w:cs="Times New Roman"/>
          <w:sz w:val="24"/>
          <w:szCs w:val="24"/>
        </w:rPr>
        <w:t>depression</w:t>
      </w:r>
      <w:r w:rsidR="00155ABA" w:rsidRPr="0082392C">
        <w:rPr>
          <w:rFonts w:ascii="Times New Roman" w:hAnsi="Times New Roman" w:cs="Times New Roman"/>
          <w:sz w:val="24"/>
          <w:szCs w:val="24"/>
        </w:rPr>
        <w:t xml:space="preserve">. </w:t>
      </w:r>
    </w:p>
    <w:p w14:paraId="086CB809" w14:textId="77777777" w:rsidR="0079771A" w:rsidRDefault="0079771A" w:rsidP="000A1F2F">
      <w:pPr>
        <w:spacing w:after="0" w:line="480" w:lineRule="auto"/>
        <w:rPr>
          <w:rFonts w:ascii="Times New Roman" w:hAnsi="Times New Roman" w:cs="Times New Roman"/>
          <w:sz w:val="24"/>
          <w:szCs w:val="24"/>
        </w:rPr>
      </w:pPr>
    </w:p>
    <w:p w14:paraId="4DDCE232" w14:textId="2DDE8975" w:rsidR="0079771A" w:rsidRDefault="0079771A" w:rsidP="000A1F2F">
      <w:pPr>
        <w:spacing w:after="0" w:line="480" w:lineRule="auto"/>
        <w:rPr>
          <w:rFonts w:ascii="Times New Roman" w:hAnsi="Times New Roman" w:cs="Times New Roman"/>
          <w:sz w:val="24"/>
          <w:szCs w:val="24"/>
        </w:rPr>
      </w:pPr>
      <w:r>
        <w:rPr>
          <w:rFonts w:ascii="Times New Roman" w:hAnsi="Times New Roman" w:cs="Times New Roman"/>
          <w:b/>
          <w:sz w:val="24"/>
          <w:szCs w:val="24"/>
        </w:rPr>
        <w:t>Funding acknowledgement</w:t>
      </w:r>
    </w:p>
    <w:p w14:paraId="4D4C198E" w14:textId="42EDCAB4" w:rsidR="0079771A" w:rsidRPr="0079771A" w:rsidRDefault="0079771A" w:rsidP="000A1F2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study is funded by NIMH grant MH109600. The funding source has no involvement in the study design, analysis and interpretation of the data, writing of the report, or the decision to submit the article for publication. </w:t>
      </w:r>
    </w:p>
    <w:p w14:paraId="0E65F6B8" w14:textId="162A9764" w:rsidR="00857482" w:rsidRDefault="00857482">
      <w:pPr>
        <w:rPr>
          <w:rFonts w:ascii="Times New Roman" w:hAnsi="Times New Roman" w:cs="Times New Roman"/>
          <w:b/>
          <w:sz w:val="24"/>
          <w:szCs w:val="24"/>
        </w:rPr>
      </w:pPr>
      <w:r>
        <w:rPr>
          <w:rFonts w:ascii="Times New Roman" w:hAnsi="Times New Roman" w:cs="Times New Roman"/>
          <w:b/>
          <w:sz w:val="24"/>
          <w:szCs w:val="24"/>
        </w:rPr>
        <w:br w:type="page"/>
      </w:r>
    </w:p>
    <w:p w14:paraId="78B69807" w14:textId="6BA55734" w:rsidR="00D81197" w:rsidRPr="0082392C" w:rsidRDefault="001E12F1" w:rsidP="005C5823">
      <w:pPr>
        <w:spacing w:after="0" w:line="480" w:lineRule="auto"/>
        <w:jc w:val="center"/>
        <w:rPr>
          <w:rFonts w:ascii="Times New Roman" w:hAnsi="Times New Roman" w:cs="Times New Roman"/>
          <w:sz w:val="24"/>
          <w:szCs w:val="24"/>
        </w:rPr>
      </w:pPr>
      <w:r w:rsidRPr="0082392C">
        <w:rPr>
          <w:rFonts w:ascii="Times New Roman" w:hAnsi="Times New Roman" w:cs="Times New Roman"/>
          <w:b/>
          <w:sz w:val="24"/>
          <w:szCs w:val="24"/>
        </w:rPr>
        <w:lastRenderedPageBreak/>
        <w:t>References</w:t>
      </w:r>
    </w:p>
    <w:p w14:paraId="7859C894" w14:textId="77777777" w:rsidR="00A71C4E" w:rsidRPr="00A71C4E" w:rsidRDefault="001E12F1"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fldChar w:fldCharType="begin"/>
      </w:r>
      <w:r w:rsidRPr="00A71C4E">
        <w:rPr>
          <w:rFonts w:ascii="Times New Roman" w:hAnsi="Times New Roman" w:cs="Times New Roman"/>
          <w:sz w:val="24"/>
          <w:szCs w:val="24"/>
        </w:rPr>
        <w:instrText xml:space="preserve"> ADDIN ZOTERO_BIBL {"uncited":[],"omitted":[],"custom":[]} CSL_BIBLIOGRAPHY </w:instrText>
      </w:r>
      <w:r w:rsidRPr="00A71C4E">
        <w:rPr>
          <w:rFonts w:ascii="Times New Roman" w:hAnsi="Times New Roman" w:cs="Times New Roman"/>
          <w:sz w:val="24"/>
          <w:szCs w:val="24"/>
        </w:rPr>
        <w:fldChar w:fldCharType="separate"/>
      </w:r>
      <w:r w:rsidR="00A71C4E" w:rsidRPr="00A71C4E">
        <w:rPr>
          <w:rFonts w:ascii="Times New Roman" w:hAnsi="Times New Roman" w:cs="Times New Roman"/>
          <w:sz w:val="24"/>
          <w:szCs w:val="24"/>
        </w:rPr>
        <w:t>[1]</w:t>
      </w:r>
      <w:r w:rsidR="00A71C4E" w:rsidRPr="00A71C4E">
        <w:rPr>
          <w:rFonts w:ascii="Times New Roman" w:hAnsi="Times New Roman" w:cs="Times New Roman"/>
          <w:sz w:val="24"/>
          <w:szCs w:val="24"/>
        </w:rPr>
        <w:tab/>
        <w:t>P.E. Greenberg, A.-A. Fournier, T. Sisitsky, C.T. Pike, R.C. Kessler, The Economic Burden of Adults With Major Depressive Disorder in the United States (2005 and 2010), The Journal of Clinical Psychiatry. (2015) 155–162. doi:10.4088/JCP.14m09298.</w:t>
      </w:r>
    </w:p>
    <w:p w14:paraId="2770DD8A"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[2]</w:t>
      </w:r>
      <w:r w:rsidRPr="00A71C4E">
        <w:rPr>
          <w:rFonts w:ascii="Times New Roman" w:hAnsi="Times New Roman" w:cs="Times New Roman"/>
          <w:sz w:val="24"/>
          <w:szCs w:val="24"/>
        </w:rPr>
        <w:tab/>
        <w:t>R.C. Kessler, P. Berglund, O. Demler, R. Jin, K.R. Merikangas, E.E. Walters, Lifetime prevalence and age-of-onset distributions of DSM-IV disorders in the National Comorbidity Survey Replication, Archives of General Psychiatry. 62 (2005) 593.</w:t>
      </w:r>
    </w:p>
    <w:p w14:paraId="2FEFAFB4"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[3]</w:t>
      </w:r>
      <w:r w:rsidRPr="00A71C4E">
        <w:rPr>
          <w:rFonts w:ascii="Times New Roman" w:hAnsi="Times New Roman" w:cs="Times New Roman"/>
          <w:sz w:val="24"/>
          <w:szCs w:val="24"/>
        </w:rPr>
        <w:tab/>
        <w:t>R.C. Kessler, K.A. McGonagle, S. Zhao, C.B. Nelson, M. Hughes, S. Eshleman, H.-U. Wittchen, K.S. Kendler, Lifetime and 12-month prevalence of DSM-III-R psychiatric disorders in the United States: results from the National Comorbidity Survey, Archives of General Psychiatry. 51 (1994) 8.</w:t>
      </w:r>
    </w:p>
    <w:p w14:paraId="19346B8D"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[4]</w:t>
      </w:r>
      <w:r w:rsidRPr="00A71C4E">
        <w:rPr>
          <w:rFonts w:ascii="Times New Roman" w:hAnsi="Times New Roman" w:cs="Times New Roman"/>
          <w:sz w:val="24"/>
          <w:szCs w:val="24"/>
        </w:rPr>
        <w:tab/>
        <w:t>S. Moussavi, S. Chatterji, E. Verdes, A. Tandon, V. Patel, B. Ustun, Depression, chronic diseases, and decrements in health: results from the World Health Surveys, The Lancet. 370 (2007) 851–858. doi:10.1016/S0140-6736(07)61415-9.</w:t>
      </w:r>
    </w:p>
    <w:p w14:paraId="0B0ECDED"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[5]</w:t>
      </w:r>
      <w:r w:rsidRPr="00A71C4E">
        <w:rPr>
          <w:rFonts w:ascii="Times New Roman" w:hAnsi="Times New Roman" w:cs="Times New Roman"/>
          <w:sz w:val="24"/>
          <w:szCs w:val="24"/>
        </w:rPr>
        <w:tab/>
        <w:t>C. Hammen, Stress generation in depression: Reflections on origins, research, and future directions, J. Clin. Psychol. 62 (2006) 1065–1082. doi:10.1002/jclp.20293.</w:t>
      </w:r>
    </w:p>
    <w:p w14:paraId="51FEBE6F"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[6]</w:t>
      </w:r>
      <w:r w:rsidRPr="00A71C4E">
        <w:rPr>
          <w:rFonts w:ascii="Times New Roman" w:hAnsi="Times New Roman" w:cs="Times New Roman"/>
          <w:sz w:val="24"/>
          <w:szCs w:val="24"/>
        </w:rPr>
        <w:tab/>
        <w:t>R.T. Liu, L.B. Alloy, Stress generation in depression: A systematic review of the empirical literature and recommendations for future study, Clinical Psychology Review. 30 (2010) 582–593. doi:10.1016/j.cpr.2010.04.010.</w:t>
      </w:r>
    </w:p>
    <w:p w14:paraId="34DC9126"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[7]</w:t>
      </w:r>
      <w:r w:rsidRPr="00A71C4E">
        <w:rPr>
          <w:rFonts w:ascii="Times New Roman" w:hAnsi="Times New Roman" w:cs="Times New Roman"/>
          <w:sz w:val="24"/>
          <w:szCs w:val="24"/>
        </w:rPr>
        <w:tab/>
        <w:t>S.G. Disner, C.G. Beevers, E.A.P. Haigh, A.T. Beck, Neural mechanisms of the cognitive model of depression, Nature Reviews Neuroscience. 12 (2011) 467–477. doi:10.1038/nrn3027.</w:t>
      </w:r>
    </w:p>
    <w:p w14:paraId="0CB93D11"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lastRenderedPageBreak/>
        <w:t>[8]</w:t>
      </w:r>
      <w:r w:rsidRPr="00A71C4E">
        <w:rPr>
          <w:rFonts w:ascii="Times New Roman" w:hAnsi="Times New Roman" w:cs="Times New Roman"/>
          <w:sz w:val="24"/>
          <w:szCs w:val="24"/>
        </w:rPr>
        <w:tab/>
        <w:t>A.T. Beck, The evolution of the cognitive model of depression and its neurobiological correlates, American Journal of Psychiatry. 165 (2008) 969.</w:t>
      </w:r>
    </w:p>
    <w:p w14:paraId="39687BFC"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[9]</w:t>
      </w:r>
      <w:r w:rsidRPr="00A71C4E">
        <w:rPr>
          <w:rFonts w:ascii="Times New Roman" w:hAnsi="Times New Roman" w:cs="Times New Roman"/>
          <w:sz w:val="24"/>
          <w:szCs w:val="24"/>
        </w:rPr>
        <w:tab/>
        <w:t>J. Joormann, W.M. Vanderlind, Emotion Regulation in Depression: The Role of Biased Cognition and Reduced Cognitive Control, Clinical Psychological Science. 2 (2014) 402–421. doi:10.1177/2167702614536163.</w:t>
      </w:r>
    </w:p>
    <w:p w14:paraId="78693EF8"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[10]</w:t>
      </w:r>
      <w:r w:rsidRPr="00A71C4E">
        <w:rPr>
          <w:rFonts w:ascii="Times New Roman" w:hAnsi="Times New Roman" w:cs="Times New Roman"/>
          <w:sz w:val="24"/>
          <w:szCs w:val="24"/>
        </w:rPr>
        <w:tab/>
        <w:t>J. Joormann, C.H. Stanton, Examining emotion regulation in depression: A review and future directions, Behaviour Research and Therapy. 86 (2016) 35–49. doi:10.1016/j.brat.2016.07.007.</w:t>
      </w:r>
    </w:p>
    <w:p w14:paraId="78A1BAC8"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[11]</w:t>
      </w:r>
      <w:r w:rsidRPr="00A71C4E">
        <w:rPr>
          <w:rFonts w:ascii="Times New Roman" w:hAnsi="Times New Roman" w:cs="Times New Roman"/>
          <w:sz w:val="24"/>
          <w:szCs w:val="24"/>
        </w:rPr>
        <w:tab/>
        <w:t>R. De Raedt, E.H.W. Koster, Understanding vulnerability for depression from a cognitive neuroscience perspective: A reappraisal of attentional factors and a new conceptual framework, Cognitive, Affective, &amp; Behavioral Neuroscience. 10 (2010) 50–70. doi:10.3758/CABN.10.1.50.</w:t>
      </w:r>
    </w:p>
    <w:p w14:paraId="6F87933F"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[12]</w:t>
      </w:r>
      <w:r w:rsidRPr="00A71C4E">
        <w:rPr>
          <w:rFonts w:ascii="Times New Roman" w:hAnsi="Times New Roman" w:cs="Times New Roman"/>
          <w:sz w:val="24"/>
          <w:szCs w:val="24"/>
        </w:rPr>
        <w:tab/>
        <w:t>A.D. Peckham, R.K. McHugh, M.W. Otto, A meta-analysis of the magnitude of biased attention in depression, Depression and Anxiety. 27 (2010) 1135–1142. doi:10.1002/da.20755.</w:t>
      </w:r>
    </w:p>
    <w:p w14:paraId="3F28DD2F"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[13]</w:t>
      </w:r>
      <w:r w:rsidRPr="00A71C4E">
        <w:rPr>
          <w:rFonts w:ascii="Times New Roman" w:hAnsi="Times New Roman" w:cs="Times New Roman"/>
          <w:sz w:val="24"/>
          <w:szCs w:val="24"/>
        </w:rPr>
        <w:tab/>
        <w:t>T. Armstrong, B.O. Olatunji, Eye tracking of attention in the affective disorders: A meta-analytic review and synthesis, Clinical Psychology Review. 32 (2012) 704–723. doi:10.1016/j.cpr.2012.09.004.</w:t>
      </w:r>
    </w:p>
    <w:p w14:paraId="1DBA334F"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[14]</w:t>
      </w:r>
      <w:r w:rsidRPr="00A71C4E">
        <w:rPr>
          <w:rFonts w:ascii="Times New Roman" w:hAnsi="Times New Roman" w:cs="Times New Roman"/>
          <w:sz w:val="24"/>
          <w:szCs w:val="24"/>
        </w:rPr>
        <w:tab/>
        <w:t>P.C. Clasen, T.T. Wells, A.J. Ellis, C.G. Beevers, Attentional biases and the persistence of sad mood in major depressive disorder., Journal of Abnormal Psychology. 122 (2013) 74–85. doi:10.1037/a0029211.</w:t>
      </w:r>
    </w:p>
    <w:p w14:paraId="0B4F325F"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lastRenderedPageBreak/>
        <w:t>[15]</w:t>
      </w:r>
      <w:r w:rsidRPr="00A71C4E">
        <w:rPr>
          <w:rFonts w:ascii="Times New Roman" w:hAnsi="Times New Roman" w:cs="Times New Roman"/>
          <w:sz w:val="24"/>
          <w:szCs w:val="24"/>
        </w:rPr>
        <w:tab/>
        <w:t>A. Sanchez, C. Vazquez, C. Marker, J. LeMoult, J. Joormann, Attentional disengagement predicts stress recovery in depression: An eye-tracking study., Journal of Abnormal Psychology. 122 (2013) 303–313. doi:10.1037/a0031529.</w:t>
      </w:r>
    </w:p>
    <w:p w14:paraId="784C23BA"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[16]</w:t>
      </w:r>
      <w:r w:rsidRPr="00A71C4E">
        <w:rPr>
          <w:rFonts w:ascii="Times New Roman" w:hAnsi="Times New Roman" w:cs="Times New Roman"/>
          <w:sz w:val="24"/>
          <w:szCs w:val="24"/>
        </w:rPr>
        <w:tab/>
        <w:t>K.J. Hsu, Concurrent and prospective associations of cognitive vulnerabilities with symptom dimensions of anxiety and depression, (2017).</w:t>
      </w:r>
    </w:p>
    <w:p w14:paraId="1C037FC6"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[17]</w:t>
      </w:r>
      <w:r w:rsidRPr="00A71C4E">
        <w:rPr>
          <w:rFonts w:ascii="Times New Roman" w:hAnsi="Times New Roman" w:cs="Times New Roman"/>
          <w:sz w:val="24"/>
          <w:szCs w:val="24"/>
        </w:rPr>
        <w:tab/>
        <w:t>C.G. Beevers, C.S. Carver, Attentional Bias and Mood Persistence as Prospective Predictors of Dysphoria, Cognitive Therapy and Research. 27 (2003) 619–637. doi:10.1023/A:1026347610928.</w:t>
      </w:r>
    </w:p>
    <w:p w14:paraId="4D49834E"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[18]</w:t>
      </w:r>
      <w:r w:rsidRPr="00A71C4E">
        <w:rPr>
          <w:rFonts w:ascii="Times New Roman" w:hAnsi="Times New Roman" w:cs="Times New Roman"/>
          <w:sz w:val="24"/>
          <w:szCs w:val="24"/>
        </w:rPr>
        <w:tab/>
        <w:t>C.G. Beevers, H.-J. Lee, T.T. Wells, A.J. Ellis, M.J. Telch, Association of Predeployment Gaze Bias for Emotion Stimuli With Later Symptoms of PTSD and Depression in Soldiers Deployed in Iraq, AJP. 168 (2011) 735–741. doi:10.1176/appi.ajp.2011.10091309.</w:t>
      </w:r>
    </w:p>
    <w:p w14:paraId="183F1FE7"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[19]</w:t>
      </w:r>
      <w:r w:rsidRPr="00A71C4E">
        <w:rPr>
          <w:rFonts w:ascii="Times New Roman" w:hAnsi="Times New Roman" w:cs="Times New Roman"/>
          <w:sz w:val="24"/>
          <w:szCs w:val="24"/>
        </w:rPr>
        <w:tab/>
        <w:t>C.G. Beevers, P.C. Clasen, P.M. Enock, D.M. Schnyer, Attention bias modification for major depressive disorder: Effects on attention bias, resting state connectivity, and symptom change, Journal of Abnormal Psychology. 124 (2015) 463–475. doi:10.1037/abn0000049.</w:t>
      </w:r>
    </w:p>
    <w:p w14:paraId="48B7AF38"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[20]</w:t>
      </w:r>
      <w:r w:rsidRPr="00A71C4E">
        <w:rPr>
          <w:rFonts w:ascii="Times New Roman" w:hAnsi="Times New Roman" w:cs="Times New Roman"/>
          <w:sz w:val="24"/>
          <w:szCs w:val="24"/>
        </w:rPr>
        <w:tab/>
        <w:t>T.T. Wells, C.G. Beevers, Biased attention and dysphoria: Manipulating selective attention reduces subsequent depressive symptoms, Cognition and Emotion. 24 (2010) 719–728. doi:10.1080/02699930802652388.</w:t>
      </w:r>
    </w:p>
    <w:p w14:paraId="49C9CA10"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[21]</w:t>
      </w:r>
      <w:r w:rsidRPr="00A71C4E">
        <w:rPr>
          <w:rFonts w:ascii="Times New Roman" w:hAnsi="Times New Roman" w:cs="Times New Roman"/>
          <w:sz w:val="24"/>
          <w:szCs w:val="24"/>
        </w:rPr>
        <w:tab/>
        <w:t>W. Yang, Z. Ding, T. Dai, F. Peng, J.X. Zhang, Attention Bias Modification training in individuals with depressive symptoms: A randomized controlled trial, Journal of Behavior Therapy and Experimental Psychiatry. 49 (2015) 101–111. doi:10.1016/j.jbtep.2014.08.005.</w:t>
      </w:r>
    </w:p>
    <w:p w14:paraId="5D59B608"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lastRenderedPageBreak/>
        <w:t>[22]</w:t>
      </w:r>
      <w:r w:rsidRPr="00A71C4E">
        <w:rPr>
          <w:rFonts w:ascii="Times New Roman" w:hAnsi="Times New Roman" w:cs="Times New Roman"/>
          <w:sz w:val="24"/>
          <w:szCs w:val="24"/>
        </w:rPr>
        <w:tab/>
        <w:t>W. Yang, J.X. Zhang, Z. Ding, L. Xiao, Attention Bias Modification Treatment for Adolescents With Major Depression: A Randomized Controlled Trial, Journal of the American Academy of Child &amp; Adolescent Psychiatry. 55 (2016) 208-218.e2. doi:10.1016/j.jaac.2015.12.005.</w:t>
      </w:r>
    </w:p>
    <w:p w14:paraId="55A9322A"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[23]</w:t>
      </w:r>
      <w:r w:rsidRPr="00A71C4E">
        <w:rPr>
          <w:rFonts w:ascii="Times New Roman" w:hAnsi="Times New Roman" w:cs="Times New Roman"/>
          <w:sz w:val="24"/>
          <w:szCs w:val="24"/>
        </w:rPr>
        <w:tab/>
        <w:t>S. Baert, R. De Raedt, R. Schacht, E.H.W. Koster, Attentional bias training in depression: therapeutic effects depend on depression severity, J Behav Ther Exp Psychiatry. 41 (2010) 265–274. doi:10.1016/j.jbtep.2010.02.004.</w:t>
      </w:r>
    </w:p>
    <w:p w14:paraId="56F64641"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[24]</w:t>
      </w:r>
      <w:r w:rsidRPr="00A71C4E">
        <w:rPr>
          <w:rFonts w:ascii="Times New Roman" w:hAnsi="Times New Roman" w:cs="Times New Roman"/>
          <w:sz w:val="24"/>
          <w:szCs w:val="24"/>
        </w:rPr>
        <w:tab/>
        <w:t>A.J. Rush, M.H. Trivedi, H.M. Ibrahim, T.J. Carmody, B. Arnow, D.N. Klein, J.C. Markowitz, P.T. Ninan, S. Kornstein, R. Manber, M.E. Thase, J.H. Kocsis, M.B. Keller, The 16-Item quick inventory of depressive symptomatology (QIDS), clinician rating (QIDS-C), and self-report (QIDS-SR): a psychometric evaluation in patients with chronic major depression, Biological Psychiatry. 54 (2003) 573–583. doi:10.1016/S0006-3223(02)01866-8.</w:t>
      </w:r>
    </w:p>
    <w:p w14:paraId="40F21304"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[25]</w:t>
      </w:r>
      <w:r w:rsidRPr="00A71C4E">
        <w:rPr>
          <w:rFonts w:ascii="Times New Roman" w:hAnsi="Times New Roman" w:cs="Times New Roman"/>
          <w:sz w:val="24"/>
          <w:szCs w:val="24"/>
        </w:rPr>
        <w:tab/>
        <w:t>T.L. Rodebaugh, R.B. Scullin, J.K. Langer, D.J. Dixon, J.D. Huppert, A. Bernstein, A. Zvielli, E.J. Lenze, Unreliability as a threat to understanding psychopathology: The cautionary tale of attentional bias., Journal of Abnormal Psychology. 125 (2016) 840–851. doi:10.1037/abn0000184.</w:t>
      </w:r>
    </w:p>
    <w:p w14:paraId="21D04D68"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[26]</w:t>
      </w:r>
      <w:r w:rsidRPr="00A71C4E">
        <w:rPr>
          <w:rFonts w:ascii="Times New Roman" w:hAnsi="Times New Roman" w:cs="Times New Roman"/>
          <w:sz w:val="24"/>
          <w:szCs w:val="24"/>
        </w:rPr>
        <w:tab/>
        <w:t>P.A. Harris, R. Taylor, R. Thielke, J. Payne, N. Gonzalez, J.G. Conde, Research electronic data capture (REDCap)—A metadata-driven methodology and workflow process for providing translational research informatics support, Journal of Biomedical Informatics. 42 (2009) 377–381. doi:10/cksdbv.</w:t>
      </w:r>
    </w:p>
    <w:p w14:paraId="4F365729"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[27]</w:t>
      </w:r>
      <w:r w:rsidRPr="00A71C4E">
        <w:rPr>
          <w:rFonts w:ascii="Times New Roman" w:hAnsi="Times New Roman" w:cs="Times New Roman"/>
          <w:sz w:val="24"/>
          <w:szCs w:val="24"/>
        </w:rPr>
        <w:tab/>
        <w:t>P. Ekman, W.V. Friesen, Pictures of facial affect, Consulting Psychologists Press, Palo Alto, CA, 1976.</w:t>
      </w:r>
    </w:p>
    <w:p w14:paraId="72BAAB90"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lastRenderedPageBreak/>
        <w:t>[28]</w:t>
      </w:r>
      <w:r w:rsidRPr="00A71C4E">
        <w:rPr>
          <w:rFonts w:ascii="Times New Roman" w:hAnsi="Times New Roman" w:cs="Times New Roman"/>
          <w:sz w:val="24"/>
          <w:szCs w:val="24"/>
        </w:rPr>
        <w:tab/>
        <w:t>P.J. Lang, M.M. Bradley, B.N. Cuthbert, International Affective Picture System (IAPS). Affective Ratings of Pictures and Instruction Manual. Technical Report A-8, University of Florida, Gainesville, FL, 2008.</w:t>
      </w:r>
    </w:p>
    <w:p w14:paraId="7E54B430"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[29]</w:t>
      </w:r>
      <w:r w:rsidRPr="00A71C4E">
        <w:rPr>
          <w:rFonts w:ascii="Times New Roman" w:hAnsi="Times New Roman" w:cs="Times New Roman"/>
          <w:sz w:val="24"/>
          <w:szCs w:val="24"/>
        </w:rPr>
        <w:tab/>
        <w:t>J.R. de Leeuw, jsPsych: A JavaScript library for creating behavioral experiments in a Web browser, Behav Res. 47 (2015) 1–12. doi:10/gddvtz.</w:t>
      </w:r>
    </w:p>
    <w:p w14:paraId="12917F77"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[30]</w:t>
      </w:r>
      <w:r w:rsidRPr="00A71C4E">
        <w:rPr>
          <w:rFonts w:ascii="Times New Roman" w:hAnsi="Times New Roman" w:cs="Times New Roman"/>
          <w:sz w:val="24"/>
          <w:szCs w:val="24"/>
        </w:rPr>
        <w:tab/>
        <w:t>A. Papoutsaki, P. Sangkloy, J. Laskey, N. Daskalova, J. Huang, J. Hays, WebGazer: Scalable Webcam Eye Tracking Using User Interactions, Proceedings of the Twenty-Fifth International Joint Conference on Artificial Intelligence - IJCAI 2016. (2016). https://par.nsf.gov/biblio/10024076-webgazer-scalable-webcam-eye-tracking-using-user-interactions (accessed May 7, 2018).</w:t>
      </w:r>
    </w:p>
    <w:p w14:paraId="72D3AC9A"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[31]</w:t>
      </w:r>
      <w:r w:rsidRPr="00A71C4E">
        <w:rPr>
          <w:rFonts w:ascii="Times New Roman" w:hAnsi="Times New Roman" w:cs="Times New Roman"/>
          <w:sz w:val="24"/>
          <w:szCs w:val="24"/>
        </w:rPr>
        <w:tab/>
        <w:t>K. Semmelmann, S. Weigelt, Online webcam-based eye tracking in cognitive science: A first look, Behav Res. 50 (2018) 451–465. doi:10/gdbb54.</w:t>
      </w:r>
    </w:p>
    <w:p w14:paraId="3D918EE0"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[32]</w:t>
      </w:r>
      <w:r w:rsidRPr="00A71C4E">
        <w:rPr>
          <w:rFonts w:ascii="Times New Roman" w:hAnsi="Times New Roman" w:cs="Times New Roman"/>
          <w:sz w:val="24"/>
          <w:szCs w:val="24"/>
        </w:rPr>
        <w:tab/>
        <w:t>L.A.M. Cano, J. Beltrán, R. Navarro, M.S. García-Vázquez, L.A. Castro, Towards Early Dementia Detection by Oculomotor Performance Analysis on Leisure Web Content, in: Proceedings of the 2017 ACM International Joint Conference on Pervasive and Ubiquitous Computing and Proceedings of the 2017 ACM International Symposium on Wearable Computers, ACM, New York, NY, USA, 2017: pp. 800–804. doi:10.1145/3123024.3125613.</w:t>
      </w:r>
    </w:p>
    <w:p w14:paraId="1422F5D4"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[33]</w:t>
      </w:r>
      <w:r w:rsidRPr="00A71C4E">
        <w:rPr>
          <w:rFonts w:ascii="Times New Roman" w:hAnsi="Times New Roman" w:cs="Times New Roman"/>
          <w:sz w:val="24"/>
          <w:szCs w:val="24"/>
        </w:rPr>
        <w:tab/>
        <w:t>A. Samara, L. Galway, R. Bond, H. Wang, Tracking and evaluation of pupil dilation via facial point marker analysis, in: 2017 IEEE International Conference on Bioinformatics and Biomedicine (BIBM), 2017: pp. 2037–2043. doi:10.1109/BIBM.2017.8217974.</w:t>
      </w:r>
    </w:p>
    <w:p w14:paraId="1C3D8050"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[34]</w:t>
      </w:r>
      <w:r w:rsidRPr="00A71C4E">
        <w:rPr>
          <w:rFonts w:ascii="Times New Roman" w:hAnsi="Times New Roman" w:cs="Times New Roman"/>
          <w:sz w:val="24"/>
          <w:szCs w:val="24"/>
        </w:rPr>
        <w:tab/>
        <w:t xml:space="preserve">K. Posner, G.K. Brown, B. Stanley, D.A. Brent, K.V. Yershova, M.A. Oquendo, G.W. Currier, G.A. Melvin, L. Greenhill, S. Shen, J.J. Mann, The Columbia–Suicide Severity </w:t>
      </w:r>
      <w:r w:rsidRPr="00A71C4E">
        <w:rPr>
          <w:rFonts w:ascii="Times New Roman" w:hAnsi="Times New Roman" w:cs="Times New Roman"/>
          <w:sz w:val="24"/>
          <w:szCs w:val="24"/>
        </w:rPr>
        <w:lastRenderedPageBreak/>
        <w:t>Rating Scale: Initial Validity and Internal Consistency Findings From Three Multisite Studies With Adolescents and Adults, AJP. 168 (2011) 1266–1277. doi:10.1176/appi.ajp.2011.10111704.</w:t>
      </w:r>
    </w:p>
    <w:p w14:paraId="7E703CAC"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[35]</w:t>
      </w:r>
      <w:r w:rsidRPr="00A71C4E">
        <w:rPr>
          <w:rFonts w:ascii="Times New Roman" w:hAnsi="Times New Roman" w:cs="Times New Roman"/>
          <w:sz w:val="24"/>
          <w:szCs w:val="24"/>
        </w:rPr>
        <w:tab/>
        <w:t>D.V. Sheehan, Y. Lecrubier, K.H. Sheehan, P. Amorim, J. Janavs, E. Weiller, T. Hergueta, R. Baker, G.C. Dunbar, The Mini-International Neuropsychiatric Interview (M.I.N.I.): The development and validation of a structured diagnostic psychiatric interview for DSM-IV and ICD-10, Journal of Clinical Psychiatry. 59 (1998) 22–33.</w:t>
      </w:r>
    </w:p>
    <w:p w14:paraId="32D49ADB"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[36]</w:t>
      </w:r>
      <w:r w:rsidRPr="00A71C4E">
        <w:rPr>
          <w:rFonts w:ascii="Times New Roman" w:hAnsi="Times New Roman" w:cs="Times New Roman"/>
          <w:sz w:val="24"/>
          <w:szCs w:val="24"/>
        </w:rPr>
        <w:tab/>
        <w:t>M.H. Trivedi, A.J. Rush, H.M. Ibrahim, T.J. Carmody, M.M. Biggs, T. Suppes, M.L. Crismon, K. Shores-Wilson, M.G. Toprac, E.B. Dennehy, B. Witte, T.M. Kashner, The Inventory of Depressive Symptomatology, Clinician Rating (IDS-C) and Self-Report (IDS-SR), and the Quick Inventory of Depressive Symptomatology, Clinician Rating (QIDS-C) and Self-Report (QIDS-SR) in public sector patients with mood disorders: a psychometric evaluation, Psychological Medicine. 34 (2004) 73–82. doi:10.1017/S0033291703001107.</w:t>
      </w:r>
    </w:p>
    <w:p w14:paraId="21458D84"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[37]</w:t>
      </w:r>
      <w:r w:rsidRPr="00A71C4E">
        <w:rPr>
          <w:rFonts w:ascii="Times New Roman" w:hAnsi="Times New Roman" w:cs="Times New Roman"/>
          <w:sz w:val="24"/>
          <w:szCs w:val="24"/>
        </w:rPr>
        <w:tab/>
        <w:t>M. Hamilton, A RATING SCALE FOR DEPRESSION, J Neurol Neurosurg Psychiatry. 23 (1960) 56–62.</w:t>
      </w:r>
    </w:p>
    <w:p w14:paraId="0452BF26"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[38]</w:t>
      </w:r>
      <w:r w:rsidRPr="00A71C4E">
        <w:rPr>
          <w:rFonts w:ascii="Times New Roman" w:hAnsi="Times New Roman" w:cs="Times New Roman"/>
          <w:sz w:val="24"/>
          <w:szCs w:val="24"/>
        </w:rPr>
        <w:tab/>
        <w:t>G. Trajković, V. Starčević, M. Latas, M. Leštarević, T. Ille, Z. Bukumirić, J. Marinković, Reliability of the Hamilton Rating Scale for Depression: A meta-analysis over a period of 49years, Psychiatry Research. 189 (2011) 1–9. doi:10.1016/j.psychres.2010.12.007.</w:t>
      </w:r>
    </w:p>
    <w:p w14:paraId="757BBF23"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[39]</w:t>
      </w:r>
      <w:r w:rsidRPr="00A71C4E">
        <w:rPr>
          <w:rFonts w:ascii="Times New Roman" w:hAnsi="Times New Roman" w:cs="Times New Roman"/>
          <w:sz w:val="24"/>
          <w:szCs w:val="24"/>
        </w:rPr>
        <w:tab/>
        <w:t>D. Watson, K. Weber, J.S. Assenheimer, L.A. Clark, M.E. Strauss, R.A. McCormick, Testing a tripartite model: I. Evaluating the convergent and discriminant validity of anxiety and depression symptom scales, Journal of Abnormal Psychology. 104 (1995) 3–14. doi:10.1037/0021-843X.104.1.3.</w:t>
      </w:r>
    </w:p>
    <w:p w14:paraId="2760939C"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lastRenderedPageBreak/>
        <w:t>[40]</w:t>
      </w:r>
      <w:r w:rsidRPr="00A71C4E">
        <w:rPr>
          <w:rFonts w:ascii="Times New Roman" w:hAnsi="Times New Roman" w:cs="Times New Roman"/>
          <w:sz w:val="24"/>
          <w:szCs w:val="24"/>
        </w:rPr>
        <w:tab/>
        <w:t>D. Watson, L.A. Clark, K. Weber, J.S. Assenheimer, M.E. Strauss, R.A. McCormick, Testing a tripartite model: II. Exploring the symptom structure of anxiety and depression in student, adult, and patient samples, Journal of Abnormal Psychology. 104 (1995) 15–25. doi:10.1037/0021-843X.104.1.15.</w:t>
      </w:r>
    </w:p>
    <w:p w14:paraId="3F0B7EBF"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[41]</w:t>
      </w:r>
      <w:r w:rsidRPr="00A71C4E">
        <w:rPr>
          <w:rFonts w:ascii="Times New Roman" w:hAnsi="Times New Roman" w:cs="Times New Roman"/>
          <w:sz w:val="24"/>
          <w:szCs w:val="24"/>
        </w:rPr>
        <w:tab/>
        <w:t>D. Lundqvist, A. Flykt, A. Ohman, The Karolinska Directed Emotional Faces (KDEF), (1998).</w:t>
      </w:r>
    </w:p>
    <w:p w14:paraId="370A2C45"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[42]</w:t>
      </w:r>
      <w:r w:rsidRPr="00A71C4E">
        <w:rPr>
          <w:rFonts w:ascii="Times New Roman" w:hAnsi="Times New Roman" w:cs="Times New Roman"/>
          <w:sz w:val="24"/>
          <w:szCs w:val="24"/>
        </w:rPr>
        <w:tab/>
        <w:t>A. Zvielli, A. Bernstein, E.H. Koster, Temporal dynamics of attentional bias, Clinical Psychological Science. (2014) 2167702614551572.</w:t>
      </w:r>
    </w:p>
    <w:p w14:paraId="1C512677"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[43]</w:t>
      </w:r>
      <w:r w:rsidRPr="00A71C4E">
        <w:rPr>
          <w:rFonts w:ascii="Times New Roman" w:hAnsi="Times New Roman" w:cs="Times New Roman"/>
          <w:sz w:val="24"/>
          <w:szCs w:val="24"/>
        </w:rPr>
        <w:tab/>
        <w:t>A. Dutta, S. McKie, J.F.W. Deakin, Resting state networks in major depressive disorder, Psychiatry Research: Neuroimaging. 224 (2014) 139–151. doi:10/gdh72d.</w:t>
      </w:r>
    </w:p>
    <w:p w14:paraId="703D5D13"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[44]</w:t>
      </w:r>
      <w:r w:rsidRPr="00A71C4E">
        <w:rPr>
          <w:rFonts w:ascii="Times New Roman" w:hAnsi="Times New Roman" w:cs="Times New Roman"/>
          <w:sz w:val="24"/>
          <w:szCs w:val="24"/>
        </w:rPr>
        <w:tab/>
        <w:t>M.Y. Khitrov, S. Laxminarayan, D. Thorsley, S. Ramakrishnan, S. Rajaraman, N.J. Wesensten, J. Reifman, PC-PVT: A platform for psychomotor vigilance task testing, analysis, and prediction, Behavior Research Methods. 46 (2014) 140–147. doi:10.3758/s13428-013-0339-9.</w:t>
      </w:r>
    </w:p>
    <w:p w14:paraId="7D28846E"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[45]</w:t>
      </w:r>
      <w:r w:rsidRPr="00A71C4E">
        <w:rPr>
          <w:rFonts w:ascii="Times New Roman" w:hAnsi="Times New Roman" w:cs="Times New Roman"/>
          <w:sz w:val="24"/>
          <w:szCs w:val="24"/>
        </w:rPr>
        <w:tab/>
        <w:t>G.J. Devilly, T.D. Borkovec, Psychometric properties of the credibility/expectancy questionnaire, Journal of Behavior Therapy and Experimental Psychiatry. 31 (2000) 73–86. doi:10/dmnhvk.</w:t>
      </w:r>
    </w:p>
    <w:p w14:paraId="166D6AC5"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[46]</w:t>
      </w:r>
      <w:r w:rsidRPr="00A71C4E">
        <w:rPr>
          <w:rFonts w:ascii="Times New Roman" w:hAnsi="Times New Roman" w:cs="Times New Roman"/>
          <w:sz w:val="24"/>
          <w:szCs w:val="24"/>
        </w:rPr>
        <w:tab/>
        <w:t>B. Carey, Feeling Anxious? Soon There Will Be an App for That, The New York Times. (2012). https://www.nytimes.com/2012/02/14/health/feeling-anxious-soon-there-will-be-an-app-for-that.html (accessed April 26, 2018).</w:t>
      </w:r>
    </w:p>
    <w:p w14:paraId="7EA5D650"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[47]</w:t>
      </w:r>
      <w:r w:rsidRPr="00A71C4E">
        <w:rPr>
          <w:rFonts w:ascii="Times New Roman" w:hAnsi="Times New Roman" w:cs="Times New Roman"/>
          <w:sz w:val="24"/>
          <w:szCs w:val="24"/>
        </w:rPr>
        <w:tab/>
        <w:t>P. Diggle, P. Heagerty, K.-Y. Liang, S. Zeger, Analysis of Longitudinal Data, 2nd ed., Oxford University Press, Oxford, UK, 2013.</w:t>
      </w:r>
    </w:p>
    <w:p w14:paraId="3B1BB798"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lastRenderedPageBreak/>
        <w:t>[48]</w:t>
      </w:r>
      <w:r w:rsidRPr="00A71C4E">
        <w:rPr>
          <w:rFonts w:ascii="Times New Roman" w:hAnsi="Times New Roman" w:cs="Times New Roman"/>
          <w:sz w:val="24"/>
          <w:szCs w:val="24"/>
        </w:rPr>
        <w:tab/>
        <w:t>S.G. Disner, J.D. Shumake, C.G. Beevers, Self-referential schemas and attentional bias predict severity and naturalistic course of depression symptoms, Cognition and Emotion. 0 (2016) 1–13. doi:10.1080/02699931.2016.1146123.</w:t>
      </w:r>
    </w:p>
    <w:p w14:paraId="315F17DD"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[49]</w:t>
      </w:r>
      <w:r w:rsidRPr="00A71C4E">
        <w:rPr>
          <w:rFonts w:ascii="Times New Roman" w:hAnsi="Times New Roman" w:cs="Times New Roman"/>
          <w:sz w:val="24"/>
          <w:szCs w:val="24"/>
        </w:rPr>
        <w:tab/>
        <w:t>D.A. González, S.R. Jenkins, Cross-Measure Equivalence and Communicability in the Assessment of Depression: A Focus on Factor-Based Scales, Assessment. 21 (2014) 731–741. doi:10/f6tn5d.</w:t>
      </w:r>
    </w:p>
    <w:p w14:paraId="2823445D"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[50]</w:t>
      </w:r>
      <w:r w:rsidRPr="00A71C4E">
        <w:rPr>
          <w:rFonts w:ascii="Times New Roman" w:hAnsi="Times New Roman" w:cs="Times New Roman"/>
          <w:sz w:val="24"/>
          <w:szCs w:val="24"/>
        </w:rPr>
        <w:tab/>
        <w:t>H.C. Kraemer, J. Mintz, A. Noda, J. Tinklenberg, J.A. Yesavage, Caution Regarding the Use of Pilot Studies to Guide Power Calculations for Study Proposals, Arch Gen Psychiatry. 63 (2006) 484–489. doi:10/bqq4s2.</w:t>
      </w:r>
    </w:p>
    <w:p w14:paraId="6C027DC6"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[51]</w:t>
      </w:r>
      <w:r w:rsidRPr="00A71C4E">
        <w:rPr>
          <w:rFonts w:ascii="Times New Roman" w:hAnsi="Times New Roman" w:cs="Times New Roman"/>
          <w:sz w:val="24"/>
          <w:szCs w:val="24"/>
        </w:rPr>
        <w:tab/>
        <w:t>H. Chakraborty, H.A. Gu, Mixed Model Approach for Intent-toTreat Analysis in Longitudinal Clinical Trials with Missing Values, RTI International, Research Triangle Park, NC, 2009.</w:t>
      </w:r>
    </w:p>
    <w:p w14:paraId="369FF48A"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[52]</w:t>
      </w:r>
      <w:r w:rsidRPr="00A71C4E">
        <w:rPr>
          <w:rFonts w:ascii="Times New Roman" w:hAnsi="Times New Roman" w:cs="Times New Roman"/>
          <w:sz w:val="24"/>
          <w:szCs w:val="24"/>
        </w:rPr>
        <w:tab/>
        <w:t>G. Molenberghs, H. Thijs, I. Jansen, C. Beunckens, M.G. Kenward, C. Mallinckrodt, R.J. Carroll, Analyzing incomplete longitudinal clinical trial data, Biostatistics. 5 (2004) 445–464. doi:10/drnzrv.</w:t>
      </w:r>
    </w:p>
    <w:p w14:paraId="31752348"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[53]</w:t>
      </w:r>
      <w:r w:rsidRPr="00A71C4E">
        <w:rPr>
          <w:rFonts w:ascii="Times New Roman" w:hAnsi="Times New Roman" w:cs="Times New Roman"/>
          <w:sz w:val="24"/>
          <w:szCs w:val="24"/>
        </w:rPr>
        <w:tab/>
        <w:t>Panel on Handling Missing Data in Clinical Trials, National Research Council, The Prevention and Treatment of Missing Data in Clinical Trials, The National Academies Press, Washington, D.C., 2010.</w:t>
      </w:r>
    </w:p>
    <w:p w14:paraId="75D75021"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[54]</w:t>
      </w:r>
      <w:r w:rsidRPr="00A71C4E">
        <w:rPr>
          <w:rFonts w:ascii="Times New Roman" w:hAnsi="Times New Roman" w:cs="Times New Roman"/>
          <w:sz w:val="24"/>
          <w:szCs w:val="24"/>
        </w:rPr>
        <w:tab/>
        <w:t>N. Resseguier, R. Giorgi, X. Paoletti, O3-1.2 How to perform a sensitivity analysis exploring the impact of missing not at random data with the R® software, Journal of Epidemiology &amp; Community Health. 65 (2011) A31–A31. doi:10/ck4f87.</w:t>
      </w:r>
    </w:p>
    <w:p w14:paraId="6029ED0F"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[55]</w:t>
      </w:r>
      <w:r w:rsidRPr="00A71C4E">
        <w:rPr>
          <w:rFonts w:ascii="Times New Roman" w:hAnsi="Times New Roman" w:cs="Times New Roman"/>
          <w:sz w:val="24"/>
          <w:szCs w:val="24"/>
        </w:rPr>
        <w:tab/>
        <w:t>D.P. MacKinnon, Introduction to Statistical Mediation Analysis, Taylor &amp; Francis, New York, NY, 2008.</w:t>
      </w:r>
    </w:p>
    <w:p w14:paraId="43784804"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lastRenderedPageBreak/>
        <w:t>[56]</w:t>
      </w:r>
      <w:r w:rsidRPr="00A71C4E">
        <w:rPr>
          <w:rFonts w:ascii="Times New Roman" w:hAnsi="Times New Roman" w:cs="Times New Roman"/>
          <w:sz w:val="24"/>
          <w:szCs w:val="24"/>
        </w:rPr>
        <w:tab/>
        <w:t>J. Westfall, The hierarchical ordering principle, Cookie Scientist. (2015). http://jakewestfall.org/blog/index.php/2015/05/11/the-hierarchical-ordering-principle/ (accessed May 11, 2018).</w:t>
      </w:r>
    </w:p>
    <w:p w14:paraId="786FAD0C"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[57]</w:t>
      </w:r>
      <w:r w:rsidRPr="00A71C4E">
        <w:rPr>
          <w:rFonts w:ascii="Times New Roman" w:hAnsi="Times New Roman" w:cs="Times New Roman"/>
          <w:sz w:val="24"/>
          <w:szCs w:val="24"/>
        </w:rPr>
        <w:tab/>
        <w:t>R. Wang, J.H. Ware, Detecting Moderator Effects Using Subgroup Analyses, Prev Sci. 14 (2013) 111–120. doi:10/b9w674.</w:t>
      </w:r>
    </w:p>
    <w:p w14:paraId="6F4E9F44"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[58]</w:t>
      </w:r>
      <w:r w:rsidRPr="00A71C4E">
        <w:rPr>
          <w:rFonts w:ascii="Times New Roman" w:hAnsi="Times New Roman" w:cs="Times New Roman"/>
          <w:sz w:val="24"/>
          <w:szCs w:val="24"/>
        </w:rPr>
        <w:tab/>
        <w:t>H.S. Bloom, C. Michalopoulos, When is the Story in the Subgroups?, Prev Sci. 14 (2013) 179–188. doi:10/dkhcms.</w:t>
      </w:r>
    </w:p>
    <w:p w14:paraId="3640E1EC"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[59]</w:t>
      </w:r>
      <w:r w:rsidRPr="00A71C4E">
        <w:rPr>
          <w:rFonts w:ascii="Times New Roman" w:hAnsi="Times New Roman" w:cs="Times New Roman"/>
          <w:sz w:val="24"/>
          <w:szCs w:val="24"/>
        </w:rPr>
        <w:tab/>
        <w:t>A.S. Badura-Brack, R. Naim, T.J. Ryan, O. Levy, R. Abend, M.M. Khanna, T.J. McDermott, D.S. Pine, Y. Bar-Haim, Effect of Attention Training on Attention Bias Variability and PTSD Symptoms: Randomized Controlled Trials in Israeli and U.S. Combat Veterans, AJP. 172 (2015) 1233–1241. doi:10/f724kd.</w:t>
      </w:r>
    </w:p>
    <w:p w14:paraId="7227FC10"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[60]</w:t>
      </w:r>
      <w:r w:rsidRPr="00A71C4E">
        <w:rPr>
          <w:rFonts w:ascii="Times New Roman" w:hAnsi="Times New Roman" w:cs="Times New Roman"/>
          <w:sz w:val="24"/>
          <w:szCs w:val="24"/>
        </w:rPr>
        <w:tab/>
        <w:t>M. Browning, E.A. Holmes, M. Charles, P.J. Cowen, C.J. Harmer, Using Attentional Bias Modification as a Cognitive Vaccine Against Depression, Biological Psychiatry. 72 (2012) 572–579. doi:10.1016/j.biopsych.2012.04.014.</w:t>
      </w:r>
    </w:p>
    <w:p w14:paraId="02FDF025"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[61]</w:t>
      </w:r>
      <w:r w:rsidRPr="00A71C4E">
        <w:rPr>
          <w:rFonts w:ascii="Times New Roman" w:hAnsi="Times New Roman" w:cs="Times New Roman"/>
          <w:sz w:val="24"/>
          <w:szCs w:val="24"/>
        </w:rPr>
        <w:tab/>
        <w:t>S.M. Jaeggi, M. Buschkuehl, J. Jonides, P. Shah, Short- and long-term benefits of cognitive training, PNAS. 108 (2011) 10081–10086. doi:10/csdxr5.</w:t>
      </w:r>
    </w:p>
    <w:p w14:paraId="62F27882"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[62]</w:t>
      </w:r>
      <w:r w:rsidRPr="00A71C4E">
        <w:rPr>
          <w:rFonts w:ascii="Times New Roman" w:hAnsi="Times New Roman" w:cs="Times New Roman"/>
          <w:sz w:val="24"/>
          <w:szCs w:val="24"/>
        </w:rPr>
        <w:tab/>
        <w:t>S.M. Jaeggi, M. Buschkuehl, J. Jonides, P. Shah, Cogmed and working memory training—Current challenges and the search for underlying mechanisms, Journal of Applied Research in Memory and Cognition. 1 (2012) 211–213. doi:10/gddm25.</w:t>
      </w:r>
    </w:p>
    <w:p w14:paraId="0B05EE7F"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[63]</w:t>
      </w:r>
      <w:r w:rsidRPr="00A71C4E">
        <w:rPr>
          <w:rFonts w:ascii="Times New Roman" w:hAnsi="Times New Roman" w:cs="Times New Roman"/>
          <w:sz w:val="24"/>
          <w:szCs w:val="24"/>
        </w:rPr>
        <w:tab/>
        <w:t>R.P. Price, J.M. Kuckertz, A. Nader, B.-H. Yair, C. Per, M.L. Wallace, Less is more: Patient-level meta-analysis reveals paradoxical dose-response effects of a computer-based social anxiety intervention targeting attentional bias, Depression and Anxiety. 34 (2017) 1106–1115. doi:10/gcpqkk.</w:t>
      </w:r>
    </w:p>
    <w:p w14:paraId="7D9B2B64"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lastRenderedPageBreak/>
        <w:t>[64]</w:t>
      </w:r>
      <w:r w:rsidRPr="00A71C4E">
        <w:rPr>
          <w:rFonts w:ascii="Times New Roman" w:hAnsi="Times New Roman" w:cs="Times New Roman"/>
          <w:sz w:val="24"/>
          <w:szCs w:val="24"/>
        </w:rPr>
        <w:tab/>
        <w:t>A.E. Cavanna, M.R. Trimble, The precuneus: a review of its functional anatomy and behavioural correlates, Brain. 129 (2006) 564–583. doi:10.1093/brain/awl004.</w:t>
      </w:r>
    </w:p>
    <w:p w14:paraId="44DC9071"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[65]</w:t>
      </w:r>
      <w:r w:rsidRPr="00A71C4E">
        <w:rPr>
          <w:rFonts w:ascii="Times New Roman" w:hAnsi="Times New Roman" w:cs="Times New Roman"/>
          <w:sz w:val="24"/>
          <w:szCs w:val="24"/>
        </w:rPr>
        <w:tab/>
        <w:t>N. Wenderoth, F. Debaere, S. Sunaert, S.P. Swinnen, The role of anterior cingulate cortex and precuneus in the coordination of motor behaviour, European Journal of Neuroscience. 22 (2005) 235–246. doi:10/cdbk5z.</w:t>
      </w:r>
    </w:p>
    <w:p w14:paraId="5C9E154B"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[66]</w:t>
      </w:r>
      <w:r w:rsidRPr="00A71C4E">
        <w:rPr>
          <w:rFonts w:ascii="Times New Roman" w:hAnsi="Times New Roman" w:cs="Times New Roman"/>
          <w:sz w:val="24"/>
          <w:szCs w:val="24"/>
        </w:rPr>
        <w:tab/>
        <w:t>Y. Sun, J. Lim, J. Meng, K. Kwok, N. Thakor, A. Bezerianos, Discriminative Analysis of Brain Functional Connectivity Patterns for Mental Fatigue Classification, Ann Biomed Eng. 42 (2014) 2084–2094. doi:10/f6htnn.</w:t>
      </w:r>
    </w:p>
    <w:p w14:paraId="37A3BAB5" w14:textId="77777777" w:rsidR="00A71C4E" w:rsidRPr="00A71C4E" w:rsidRDefault="00A71C4E" w:rsidP="00A71C4E">
      <w:pPr>
        <w:pStyle w:val="Bibliography"/>
        <w:spacing w:line="480" w:lineRule="auto"/>
        <w:rPr>
          <w:rFonts w:ascii="Times New Roman" w:hAnsi="Times New Roman" w:cs="Times New Roman"/>
          <w:sz w:val="24"/>
          <w:szCs w:val="24"/>
        </w:rPr>
      </w:pPr>
      <w:r w:rsidRPr="00A71C4E">
        <w:rPr>
          <w:rFonts w:ascii="Times New Roman" w:hAnsi="Times New Roman" w:cs="Times New Roman"/>
          <w:sz w:val="24"/>
          <w:szCs w:val="24"/>
        </w:rPr>
        <w:t>[67]</w:t>
      </w:r>
      <w:r w:rsidRPr="00A71C4E">
        <w:rPr>
          <w:rFonts w:ascii="Times New Roman" w:hAnsi="Times New Roman" w:cs="Times New Roman"/>
          <w:sz w:val="24"/>
          <w:szCs w:val="24"/>
        </w:rPr>
        <w:tab/>
        <w:t>N. Bedi, C. Chilvers, R. Churchill, M. Dewey, C. Duggan, K. Fielding, V. Gretton, P. Miller, G. Harrison, A. Lee, I. Williams, Assessing effectiveness of treatment of depression in primary care: Partially randomised preference trial, The British Journal of Psychiatry. 177 (2000) 312–318. doi:10/btb44d.</w:t>
      </w:r>
    </w:p>
    <w:p w14:paraId="410F5E00" w14:textId="3517FA2C" w:rsidR="001E12F1" w:rsidRPr="0082392C" w:rsidRDefault="001E12F1" w:rsidP="00A71C4E">
      <w:pPr>
        <w:spacing w:after="0" w:line="480" w:lineRule="auto"/>
        <w:rPr>
          <w:rFonts w:ascii="Times New Roman" w:hAnsi="Times New Roman" w:cs="Times New Roman"/>
          <w:sz w:val="24"/>
          <w:szCs w:val="24"/>
        </w:rPr>
      </w:pPr>
      <w:r w:rsidRPr="00A71C4E">
        <w:rPr>
          <w:rFonts w:ascii="Times New Roman" w:hAnsi="Times New Roman" w:cs="Times New Roman"/>
          <w:sz w:val="24"/>
          <w:szCs w:val="24"/>
        </w:rPr>
        <w:fldChar w:fldCharType="end"/>
      </w:r>
    </w:p>
    <w:p w14:paraId="073F66DF" w14:textId="054B2914" w:rsidR="00B57B6A" w:rsidRPr="0082392C" w:rsidRDefault="00B57B6A" w:rsidP="007C1223">
      <w:pPr>
        <w:spacing w:after="0" w:line="480" w:lineRule="auto"/>
        <w:rPr>
          <w:rFonts w:ascii="Times New Roman" w:hAnsi="Times New Roman" w:cs="Times New Roman"/>
          <w:b/>
          <w:bCs/>
          <w:sz w:val="24"/>
          <w:szCs w:val="24"/>
        </w:rPr>
      </w:pPr>
    </w:p>
    <w:sectPr w:rsidR="00B57B6A" w:rsidRPr="0082392C" w:rsidSect="0078735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8-10-10T09:28:00Z" w:initials="MOU">
    <w:p w14:paraId="4510938C" w14:textId="48F6C9DB" w:rsidR="00A47CB4" w:rsidRDefault="00A47CB4">
      <w:pPr>
        <w:pStyle w:val="CommentText"/>
      </w:pPr>
      <w:r>
        <w:rPr>
          <w:rStyle w:val="CommentReference"/>
        </w:rPr>
        <w:annotationRef/>
      </w:r>
      <w:r>
        <w:t xml:space="preserve">I had to read this a few times to understand what is being said. </w:t>
      </w:r>
      <w:r w:rsidR="00E06325">
        <w:t>I’m wondering if there is a better way to phrase this?</w:t>
      </w:r>
    </w:p>
    <w:p w14:paraId="2D70EE66" w14:textId="1C13B877" w:rsidR="00E06325" w:rsidRDefault="00E06325">
      <w:pPr>
        <w:pStyle w:val="CommentText"/>
      </w:pPr>
      <w:r>
        <w:t xml:space="preserve">So I think you’re saying that based on the eligibility criteria, enrolled participants must be currently depressed and not in therapy, meaning their current level of care is not meeting their needs. Thus the weekly assessments by trained staff for participants receiving the sham/placebo condition likely represents a higher level of clinical care than they would otherwise be receiving.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70EE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70EE66" w16cid:durableId="1F6844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D2A4C" w14:textId="77777777" w:rsidR="001D4CA1" w:rsidRDefault="001D4CA1" w:rsidP="00921A48">
      <w:pPr>
        <w:spacing w:after="0" w:line="240" w:lineRule="auto"/>
      </w:pPr>
      <w:r>
        <w:separator/>
      </w:r>
    </w:p>
  </w:endnote>
  <w:endnote w:type="continuationSeparator" w:id="0">
    <w:p w14:paraId="35C152A6" w14:textId="77777777" w:rsidR="001D4CA1" w:rsidRDefault="001D4CA1" w:rsidP="0092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20949"/>
      <w:docPartObj>
        <w:docPartGallery w:val="Page Numbers (Bottom of Page)"/>
        <w:docPartUnique/>
      </w:docPartObj>
    </w:sdtPr>
    <w:sdtEndPr>
      <w:rPr>
        <w:noProof/>
      </w:rPr>
    </w:sdtEndPr>
    <w:sdtContent>
      <w:p w14:paraId="23DC04BE" w14:textId="29E28E11" w:rsidR="00921FFA" w:rsidRDefault="00921FFA">
        <w:pPr>
          <w:pStyle w:val="Footer"/>
          <w:jc w:val="right"/>
        </w:pPr>
        <w:r>
          <w:fldChar w:fldCharType="begin"/>
        </w:r>
        <w:r>
          <w:instrText xml:space="preserve"> PAGE   \* MERGEFORMAT </w:instrText>
        </w:r>
        <w:r>
          <w:fldChar w:fldCharType="separate"/>
        </w:r>
        <w:r w:rsidR="009C2F97">
          <w:rPr>
            <w:noProof/>
          </w:rPr>
          <w:t>23</w:t>
        </w:r>
        <w:r>
          <w:rPr>
            <w:noProof/>
          </w:rPr>
          <w:fldChar w:fldCharType="end"/>
        </w:r>
      </w:p>
    </w:sdtContent>
  </w:sdt>
  <w:p w14:paraId="08DDB4CE" w14:textId="77777777" w:rsidR="00921FFA" w:rsidRDefault="00921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A2F7F" w14:textId="03F61D96" w:rsidR="00921FFA" w:rsidRDefault="00921FFA">
    <w:pPr>
      <w:pStyle w:val="Footer"/>
      <w:jc w:val="right"/>
    </w:pPr>
  </w:p>
  <w:p w14:paraId="747AC15A" w14:textId="77777777" w:rsidR="00921FFA" w:rsidRDefault="00921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14629" w14:textId="77777777" w:rsidR="001D4CA1" w:rsidRDefault="001D4CA1" w:rsidP="00921A48">
      <w:pPr>
        <w:spacing w:after="0" w:line="240" w:lineRule="auto"/>
      </w:pPr>
      <w:r>
        <w:separator/>
      </w:r>
    </w:p>
  </w:footnote>
  <w:footnote w:type="continuationSeparator" w:id="0">
    <w:p w14:paraId="75D057EA" w14:textId="77777777" w:rsidR="001D4CA1" w:rsidRDefault="001D4CA1" w:rsidP="00921A48">
      <w:pPr>
        <w:spacing w:after="0" w:line="240" w:lineRule="auto"/>
      </w:pPr>
      <w:r>
        <w:continuationSeparator/>
      </w:r>
    </w:p>
  </w:footnote>
  <w:footnote w:id="1">
    <w:p w14:paraId="6C689C82" w14:textId="706A2345" w:rsidR="00921FFA" w:rsidRPr="00EE6B3E" w:rsidRDefault="00921FFA">
      <w:pPr>
        <w:pStyle w:val="FootnoteText"/>
        <w:rPr>
          <w:rFonts w:ascii="Times New Roman" w:hAnsi="Times New Roman" w:cs="Times New Roman"/>
        </w:rPr>
      </w:pPr>
      <w:r w:rsidRPr="00EE6B3E">
        <w:rPr>
          <w:rStyle w:val="FootnoteReference"/>
          <w:rFonts w:ascii="Times New Roman" w:hAnsi="Times New Roman" w:cs="Times New Roman"/>
        </w:rPr>
        <w:footnoteRef/>
      </w:r>
      <w:r w:rsidRPr="00EE6B3E">
        <w:rPr>
          <w:rFonts w:ascii="Times New Roman" w:hAnsi="Times New Roman" w:cs="Times New Roman"/>
        </w:rPr>
        <w:t xml:space="preserve"> Simulations have suggested that if the interaction effect size was half the size of the main effect, detecting this effect at 80% power would require 16 times the sample size compared to the main effect. Even if the effect size for the interaction and the main effect were the same (though this may be unlikely </w:t>
      </w:r>
      <w:r w:rsidRPr="00EE6B3E">
        <w:rPr>
          <w:rFonts w:ascii="Times New Roman" w:hAnsi="Times New Roman" w:cs="Times New Roman"/>
        </w:rPr>
        <w:fldChar w:fldCharType="begin"/>
      </w:r>
      <w:r w:rsidRPr="00EE6B3E">
        <w:rPr>
          <w:rFonts w:ascii="Times New Roman" w:hAnsi="Times New Roman" w:cs="Times New Roman"/>
        </w:rPr>
        <w:instrText xml:space="preserve"> ADDIN ZOTERO_ITEM CSL_CITATION {"citationID":"HDZUxiE4","properties":{"formattedCitation":"[56]","plainCitation":"[56]","noteIndex":1},"citationItems":[{"id":3392,"uris":["http://zotero.org/users/610747/items/AJ99UWZ3"],"uri":["http://zotero.org/users/610747/items/AJ99UWZ3"],"itemData":{"id":3392,"type":"post-weblog","title":"The hierarchical ordering principle","container-title":"Cookie Scientist","abstract":"(Background reading: Jeff Rouder’s blog post on the “dominance principle”, which this post is mainly a response to.) How many subjects should we routinely aim to recruit when we conduct experiments…","URL":"http://jakewestfall.org/blog/index.php/2015/05/11/the-hierarchical-ordering-principle/","note":"00000","language":"en-US","author":[{"family":"Westfall","given":"Jake"}],"issued":{"date-parts":[["2015",5,11]]},"accessed":{"date-parts":[["2018",5,11]]}}}],"schema":"https://github.com/citation-style-language/schema/raw/master/csl-citation.json"} </w:instrText>
      </w:r>
      <w:r w:rsidRPr="00EE6B3E">
        <w:rPr>
          <w:rFonts w:ascii="Times New Roman" w:hAnsi="Times New Roman" w:cs="Times New Roman"/>
        </w:rPr>
        <w:fldChar w:fldCharType="separate"/>
      </w:r>
      <w:r w:rsidRPr="00EE6B3E">
        <w:rPr>
          <w:rFonts w:ascii="Times New Roman" w:hAnsi="Times New Roman" w:cs="Times New Roman"/>
        </w:rPr>
        <w:t>[56]</w:t>
      </w:r>
      <w:r w:rsidRPr="00EE6B3E">
        <w:rPr>
          <w:rFonts w:ascii="Times New Roman" w:hAnsi="Times New Roman" w:cs="Times New Roman"/>
        </w:rPr>
        <w:fldChar w:fldCharType="end"/>
      </w:r>
      <w:r w:rsidRPr="00EE6B3E">
        <w:rPr>
          <w:rFonts w:ascii="Times New Roman" w:hAnsi="Times New Roman" w:cs="Times New Roman"/>
        </w:rPr>
        <w:t xml:space="preserve">), detecting the interaction would require four times the sample size of the main effect.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EA74F" w14:textId="77777777" w:rsidR="00921FFA" w:rsidRPr="00921A48" w:rsidRDefault="00921FFA">
    <w:pPr>
      <w:pStyle w:val="Header"/>
      <w:rPr>
        <w:rFonts w:ascii="Times New Roman" w:hAnsi="Times New Roman" w:cs="Times New Roman"/>
        <w:sz w:val="24"/>
        <w:szCs w:val="24"/>
      </w:rPr>
    </w:pPr>
    <w:r w:rsidRPr="00921A48">
      <w:rPr>
        <w:rFonts w:ascii="Times New Roman" w:hAnsi="Times New Roman" w:cs="Times New Roman"/>
        <w:sz w:val="24"/>
        <w:szCs w:val="24"/>
      </w:rPr>
      <w:t xml:space="preserve">RUNNING HEAD: </w:t>
    </w:r>
    <w:r>
      <w:rPr>
        <w:rFonts w:ascii="Times New Roman" w:hAnsi="Times New Roman" w:cs="Times New Roman"/>
        <w:sz w:val="24"/>
        <w:szCs w:val="24"/>
      </w:rPr>
      <w:t>ABM</w:t>
    </w:r>
    <w:r w:rsidRPr="00921A48">
      <w:rPr>
        <w:rFonts w:ascii="Times New Roman" w:hAnsi="Times New Roman" w:cs="Times New Roman"/>
        <w:sz w:val="24"/>
        <w:szCs w:val="24"/>
      </w:rPr>
      <w:t xml:space="preserve"> FOR DEPRESSION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516AB"/>
    <w:multiLevelType w:val="hybridMultilevel"/>
    <w:tmpl w:val="D438E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0"/>
  <w:activeWritingStyle w:appName="MSWord" w:lang="en-US" w:vendorID="64" w:dllVersion="409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EE"/>
    <w:rsid w:val="00000432"/>
    <w:rsid w:val="00002464"/>
    <w:rsid w:val="00005FB0"/>
    <w:rsid w:val="00006749"/>
    <w:rsid w:val="0000741C"/>
    <w:rsid w:val="0001047D"/>
    <w:rsid w:val="000129D8"/>
    <w:rsid w:val="000134FD"/>
    <w:rsid w:val="00021811"/>
    <w:rsid w:val="0003382B"/>
    <w:rsid w:val="00036899"/>
    <w:rsid w:val="00036E8B"/>
    <w:rsid w:val="00037594"/>
    <w:rsid w:val="00040687"/>
    <w:rsid w:val="00044CE0"/>
    <w:rsid w:val="00047450"/>
    <w:rsid w:val="00047C21"/>
    <w:rsid w:val="000504F4"/>
    <w:rsid w:val="000548E9"/>
    <w:rsid w:val="000567C7"/>
    <w:rsid w:val="000611CE"/>
    <w:rsid w:val="0006214B"/>
    <w:rsid w:val="0006231E"/>
    <w:rsid w:val="00062381"/>
    <w:rsid w:val="0007005D"/>
    <w:rsid w:val="0007028A"/>
    <w:rsid w:val="00073352"/>
    <w:rsid w:val="00075497"/>
    <w:rsid w:val="00076319"/>
    <w:rsid w:val="000841C3"/>
    <w:rsid w:val="00085AEA"/>
    <w:rsid w:val="0008663E"/>
    <w:rsid w:val="0008758B"/>
    <w:rsid w:val="00087B25"/>
    <w:rsid w:val="000913B8"/>
    <w:rsid w:val="00091FA4"/>
    <w:rsid w:val="00094B54"/>
    <w:rsid w:val="00094EDA"/>
    <w:rsid w:val="00094F40"/>
    <w:rsid w:val="00096A71"/>
    <w:rsid w:val="00097217"/>
    <w:rsid w:val="000977E6"/>
    <w:rsid w:val="000A1F2F"/>
    <w:rsid w:val="000A394D"/>
    <w:rsid w:val="000A6AEA"/>
    <w:rsid w:val="000A779F"/>
    <w:rsid w:val="000B015C"/>
    <w:rsid w:val="000B0EE3"/>
    <w:rsid w:val="000B34AD"/>
    <w:rsid w:val="000B5702"/>
    <w:rsid w:val="000B6F6B"/>
    <w:rsid w:val="000C1247"/>
    <w:rsid w:val="000C2318"/>
    <w:rsid w:val="000C36E4"/>
    <w:rsid w:val="000C3EEF"/>
    <w:rsid w:val="000C675F"/>
    <w:rsid w:val="000D1E8E"/>
    <w:rsid w:val="000D1FB2"/>
    <w:rsid w:val="000D3301"/>
    <w:rsid w:val="000D5794"/>
    <w:rsid w:val="000D5A23"/>
    <w:rsid w:val="000D5C17"/>
    <w:rsid w:val="000E1FB0"/>
    <w:rsid w:val="000E599F"/>
    <w:rsid w:val="00102344"/>
    <w:rsid w:val="00105762"/>
    <w:rsid w:val="001114EF"/>
    <w:rsid w:val="001145F6"/>
    <w:rsid w:val="001154C6"/>
    <w:rsid w:val="0012251F"/>
    <w:rsid w:val="00130A0A"/>
    <w:rsid w:val="00130CBE"/>
    <w:rsid w:val="00133D7B"/>
    <w:rsid w:val="00144BC4"/>
    <w:rsid w:val="00145442"/>
    <w:rsid w:val="00147AA0"/>
    <w:rsid w:val="00152130"/>
    <w:rsid w:val="00152BFA"/>
    <w:rsid w:val="001537C7"/>
    <w:rsid w:val="00155ABA"/>
    <w:rsid w:val="00160C37"/>
    <w:rsid w:val="001656DB"/>
    <w:rsid w:val="001804B0"/>
    <w:rsid w:val="00182AC9"/>
    <w:rsid w:val="001831E8"/>
    <w:rsid w:val="00186000"/>
    <w:rsid w:val="00186DE5"/>
    <w:rsid w:val="0018786F"/>
    <w:rsid w:val="00190421"/>
    <w:rsid w:val="00190A60"/>
    <w:rsid w:val="001932D6"/>
    <w:rsid w:val="001939B4"/>
    <w:rsid w:val="00194375"/>
    <w:rsid w:val="00197C24"/>
    <w:rsid w:val="001A3D0B"/>
    <w:rsid w:val="001A4C7B"/>
    <w:rsid w:val="001A6F53"/>
    <w:rsid w:val="001A770B"/>
    <w:rsid w:val="001A775B"/>
    <w:rsid w:val="001B7D96"/>
    <w:rsid w:val="001C0455"/>
    <w:rsid w:val="001C0E30"/>
    <w:rsid w:val="001C3358"/>
    <w:rsid w:val="001C3C64"/>
    <w:rsid w:val="001C5D6D"/>
    <w:rsid w:val="001D4CA1"/>
    <w:rsid w:val="001D53DE"/>
    <w:rsid w:val="001D5FD3"/>
    <w:rsid w:val="001D64FF"/>
    <w:rsid w:val="001E021E"/>
    <w:rsid w:val="001E0FA2"/>
    <w:rsid w:val="001E12F1"/>
    <w:rsid w:val="001F2D76"/>
    <w:rsid w:val="001F698D"/>
    <w:rsid w:val="00201A61"/>
    <w:rsid w:val="0020252A"/>
    <w:rsid w:val="002056BA"/>
    <w:rsid w:val="002138D3"/>
    <w:rsid w:val="00215192"/>
    <w:rsid w:val="00216538"/>
    <w:rsid w:val="002215C1"/>
    <w:rsid w:val="00227E91"/>
    <w:rsid w:val="00232EC3"/>
    <w:rsid w:val="0023540A"/>
    <w:rsid w:val="00236474"/>
    <w:rsid w:val="00237457"/>
    <w:rsid w:val="00240A24"/>
    <w:rsid w:val="00243AF5"/>
    <w:rsid w:val="00246994"/>
    <w:rsid w:val="002611E6"/>
    <w:rsid w:val="00261BA1"/>
    <w:rsid w:val="00262D0C"/>
    <w:rsid w:val="002670C6"/>
    <w:rsid w:val="00267565"/>
    <w:rsid w:val="002719B9"/>
    <w:rsid w:val="00271AF1"/>
    <w:rsid w:val="00272943"/>
    <w:rsid w:val="00273014"/>
    <w:rsid w:val="00277794"/>
    <w:rsid w:val="00280078"/>
    <w:rsid w:val="00287211"/>
    <w:rsid w:val="002933C2"/>
    <w:rsid w:val="00293A49"/>
    <w:rsid w:val="00294748"/>
    <w:rsid w:val="00294ACF"/>
    <w:rsid w:val="00296ED9"/>
    <w:rsid w:val="002A05D7"/>
    <w:rsid w:val="002A18CB"/>
    <w:rsid w:val="002A1EF9"/>
    <w:rsid w:val="002A2F6F"/>
    <w:rsid w:val="002B0B26"/>
    <w:rsid w:val="002B3942"/>
    <w:rsid w:val="002B6DA0"/>
    <w:rsid w:val="002C1F0D"/>
    <w:rsid w:val="002C2D7D"/>
    <w:rsid w:val="002C4CFD"/>
    <w:rsid w:val="002D1118"/>
    <w:rsid w:val="002D19F9"/>
    <w:rsid w:val="002D2CD7"/>
    <w:rsid w:val="002E553D"/>
    <w:rsid w:val="002E642E"/>
    <w:rsid w:val="002F03AF"/>
    <w:rsid w:val="002F11AB"/>
    <w:rsid w:val="002F228C"/>
    <w:rsid w:val="002F5735"/>
    <w:rsid w:val="002F6ECD"/>
    <w:rsid w:val="00300D3B"/>
    <w:rsid w:val="00301A0F"/>
    <w:rsid w:val="00301B3F"/>
    <w:rsid w:val="00302487"/>
    <w:rsid w:val="00307C00"/>
    <w:rsid w:val="00316159"/>
    <w:rsid w:val="00320C34"/>
    <w:rsid w:val="0032582B"/>
    <w:rsid w:val="00330042"/>
    <w:rsid w:val="00331578"/>
    <w:rsid w:val="003354A7"/>
    <w:rsid w:val="00342B9C"/>
    <w:rsid w:val="00343EDE"/>
    <w:rsid w:val="00354917"/>
    <w:rsid w:val="00356DAE"/>
    <w:rsid w:val="003602AD"/>
    <w:rsid w:val="00362F2F"/>
    <w:rsid w:val="00366EB6"/>
    <w:rsid w:val="003673CC"/>
    <w:rsid w:val="00370EF0"/>
    <w:rsid w:val="00371F61"/>
    <w:rsid w:val="00372341"/>
    <w:rsid w:val="00373D1B"/>
    <w:rsid w:val="00373D5C"/>
    <w:rsid w:val="00374367"/>
    <w:rsid w:val="0037537D"/>
    <w:rsid w:val="00375836"/>
    <w:rsid w:val="00376383"/>
    <w:rsid w:val="00381DFD"/>
    <w:rsid w:val="00390908"/>
    <w:rsid w:val="0039092B"/>
    <w:rsid w:val="0039153C"/>
    <w:rsid w:val="003920CB"/>
    <w:rsid w:val="00392D0A"/>
    <w:rsid w:val="00395358"/>
    <w:rsid w:val="003968C8"/>
    <w:rsid w:val="003A15D1"/>
    <w:rsid w:val="003A4BAF"/>
    <w:rsid w:val="003A5003"/>
    <w:rsid w:val="003A5EEA"/>
    <w:rsid w:val="003A68F3"/>
    <w:rsid w:val="003A70C9"/>
    <w:rsid w:val="003A721E"/>
    <w:rsid w:val="003B2CA6"/>
    <w:rsid w:val="003B46E2"/>
    <w:rsid w:val="003B53FE"/>
    <w:rsid w:val="003C4E84"/>
    <w:rsid w:val="003C6CDF"/>
    <w:rsid w:val="003D203A"/>
    <w:rsid w:val="003D45D5"/>
    <w:rsid w:val="003D5F68"/>
    <w:rsid w:val="003E0AEA"/>
    <w:rsid w:val="003E10A3"/>
    <w:rsid w:val="003F2234"/>
    <w:rsid w:val="003F5A8D"/>
    <w:rsid w:val="004025B4"/>
    <w:rsid w:val="004049B3"/>
    <w:rsid w:val="00405B90"/>
    <w:rsid w:val="004078AB"/>
    <w:rsid w:val="00411404"/>
    <w:rsid w:val="004130E1"/>
    <w:rsid w:val="00414DA3"/>
    <w:rsid w:val="00416DFE"/>
    <w:rsid w:val="004174AE"/>
    <w:rsid w:val="00420593"/>
    <w:rsid w:val="00421CFE"/>
    <w:rsid w:val="004266C8"/>
    <w:rsid w:val="00427C77"/>
    <w:rsid w:val="00430021"/>
    <w:rsid w:val="00430ABF"/>
    <w:rsid w:val="004314F6"/>
    <w:rsid w:val="00431D1A"/>
    <w:rsid w:val="0043298A"/>
    <w:rsid w:val="00433D03"/>
    <w:rsid w:val="00434FF0"/>
    <w:rsid w:val="00441460"/>
    <w:rsid w:val="0044670A"/>
    <w:rsid w:val="004474CD"/>
    <w:rsid w:val="00450082"/>
    <w:rsid w:val="004503FE"/>
    <w:rsid w:val="00450B5D"/>
    <w:rsid w:val="004534AC"/>
    <w:rsid w:val="004564E9"/>
    <w:rsid w:val="00456657"/>
    <w:rsid w:val="00461CAC"/>
    <w:rsid w:val="004632A3"/>
    <w:rsid w:val="004675A3"/>
    <w:rsid w:val="00473243"/>
    <w:rsid w:val="00474288"/>
    <w:rsid w:val="004754F2"/>
    <w:rsid w:val="00476C08"/>
    <w:rsid w:val="004773A8"/>
    <w:rsid w:val="00481C6F"/>
    <w:rsid w:val="00482009"/>
    <w:rsid w:val="00485599"/>
    <w:rsid w:val="004954A6"/>
    <w:rsid w:val="004A299B"/>
    <w:rsid w:val="004A363F"/>
    <w:rsid w:val="004A41EE"/>
    <w:rsid w:val="004A4A2A"/>
    <w:rsid w:val="004A7CEC"/>
    <w:rsid w:val="004B2642"/>
    <w:rsid w:val="004B6FA7"/>
    <w:rsid w:val="004B75BE"/>
    <w:rsid w:val="004C109D"/>
    <w:rsid w:val="004C26BB"/>
    <w:rsid w:val="004C7F32"/>
    <w:rsid w:val="004D2144"/>
    <w:rsid w:val="004D33A1"/>
    <w:rsid w:val="004E0568"/>
    <w:rsid w:val="004E2064"/>
    <w:rsid w:val="004E2AA8"/>
    <w:rsid w:val="004F109A"/>
    <w:rsid w:val="004F25F3"/>
    <w:rsid w:val="004F53EA"/>
    <w:rsid w:val="00502C27"/>
    <w:rsid w:val="00503DDA"/>
    <w:rsid w:val="00504321"/>
    <w:rsid w:val="005079C4"/>
    <w:rsid w:val="00507F34"/>
    <w:rsid w:val="00514649"/>
    <w:rsid w:val="005178C8"/>
    <w:rsid w:val="00521DE5"/>
    <w:rsid w:val="0052227D"/>
    <w:rsid w:val="00522A1B"/>
    <w:rsid w:val="00523861"/>
    <w:rsid w:val="00524324"/>
    <w:rsid w:val="00526F5F"/>
    <w:rsid w:val="005352DD"/>
    <w:rsid w:val="00535BBC"/>
    <w:rsid w:val="00537D58"/>
    <w:rsid w:val="0055332E"/>
    <w:rsid w:val="00562F3F"/>
    <w:rsid w:val="00564200"/>
    <w:rsid w:val="005671A8"/>
    <w:rsid w:val="0057029B"/>
    <w:rsid w:val="00576611"/>
    <w:rsid w:val="005803FF"/>
    <w:rsid w:val="00580919"/>
    <w:rsid w:val="005811D8"/>
    <w:rsid w:val="0058495C"/>
    <w:rsid w:val="00587839"/>
    <w:rsid w:val="00594001"/>
    <w:rsid w:val="0059649A"/>
    <w:rsid w:val="00597691"/>
    <w:rsid w:val="00597884"/>
    <w:rsid w:val="005A078D"/>
    <w:rsid w:val="005A0BA6"/>
    <w:rsid w:val="005A2F1E"/>
    <w:rsid w:val="005A5ED8"/>
    <w:rsid w:val="005B498C"/>
    <w:rsid w:val="005B7F96"/>
    <w:rsid w:val="005C0552"/>
    <w:rsid w:val="005C303F"/>
    <w:rsid w:val="005C4FC9"/>
    <w:rsid w:val="005C5823"/>
    <w:rsid w:val="005D3AB6"/>
    <w:rsid w:val="005D583F"/>
    <w:rsid w:val="005E23B2"/>
    <w:rsid w:val="005E2C92"/>
    <w:rsid w:val="005E347E"/>
    <w:rsid w:val="005E39BC"/>
    <w:rsid w:val="005F1163"/>
    <w:rsid w:val="005F2FD4"/>
    <w:rsid w:val="005F4BBE"/>
    <w:rsid w:val="005F5809"/>
    <w:rsid w:val="005F5DAB"/>
    <w:rsid w:val="005F6F02"/>
    <w:rsid w:val="005F76F6"/>
    <w:rsid w:val="00602BE8"/>
    <w:rsid w:val="00610D2A"/>
    <w:rsid w:val="00614E4D"/>
    <w:rsid w:val="00624853"/>
    <w:rsid w:val="00626F9C"/>
    <w:rsid w:val="006273BF"/>
    <w:rsid w:val="0063296A"/>
    <w:rsid w:val="0063534C"/>
    <w:rsid w:val="00636E31"/>
    <w:rsid w:val="006405D5"/>
    <w:rsid w:val="00644981"/>
    <w:rsid w:val="00646B1F"/>
    <w:rsid w:val="00646E8A"/>
    <w:rsid w:val="00651374"/>
    <w:rsid w:val="00652EC0"/>
    <w:rsid w:val="0066538D"/>
    <w:rsid w:val="0066576F"/>
    <w:rsid w:val="006660CD"/>
    <w:rsid w:val="006723A6"/>
    <w:rsid w:val="00672C1B"/>
    <w:rsid w:val="00673003"/>
    <w:rsid w:val="00675FB2"/>
    <w:rsid w:val="00684317"/>
    <w:rsid w:val="0068489E"/>
    <w:rsid w:val="006901D4"/>
    <w:rsid w:val="006912A8"/>
    <w:rsid w:val="00692FA3"/>
    <w:rsid w:val="00692FD8"/>
    <w:rsid w:val="00696336"/>
    <w:rsid w:val="006A0D65"/>
    <w:rsid w:val="006A1E33"/>
    <w:rsid w:val="006A64F3"/>
    <w:rsid w:val="006A69AF"/>
    <w:rsid w:val="006A768F"/>
    <w:rsid w:val="006B1B37"/>
    <w:rsid w:val="006B2F7B"/>
    <w:rsid w:val="006B6EFB"/>
    <w:rsid w:val="006B7A8F"/>
    <w:rsid w:val="006C0F51"/>
    <w:rsid w:val="006C1D09"/>
    <w:rsid w:val="006C65B4"/>
    <w:rsid w:val="006C7427"/>
    <w:rsid w:val="006D1CBA"/>
    <w:rsid w:val="006D23AD"/>
    <w:rsid w:val="006D3AA0"/>
    <w:rsid w:val="006E2785"/>
    <w:rsid w:val="006E480F"/>
    <w:rsid w:val="006E485D"/>
    <w:rsid w:val="006E4AF5"/>
    <w:rsid w:val="006E5B78"/>
    <w:rsid w:val="006E7918"/>
    <w:rsid w:val="006F591F"/>
    <w:rsid w:val="006F65D9"/>
    <w:rsid w:val="00700DEC"/>
    <w:rsid w:val="00702648"/>
    <w:rsid w:val="00702B5F"/>
    <w:rsid w:val="00703F7C"/>
    <w:rsid w:val="007103DA"/>
    <w:rsid w:val="00710DB8"/>
    <w:rsid w:val="007113BE"/>
    <w:rsid w:val="007137C0"/>
    <w:rsid w:val="00714179"/>
    <w:rsid w:val="00720801"/>
    <w:rsid w:val="00721F43"/>
    <w:rsid w:val="007221BD"/>
    <w:rsid w:val="0072288E"/>
    <w:rsid w:val="00722CAF"/>
    <w:rsid w:val="00723E52"/>
    <w:rsid w:val="0072426D"/>
    <w:rsid w:val="00724D9C"/>
    <w:rsid w:val="00725DD8"/>
    <w:rsid w:val="0072653E"/>
    <w:rsid w:val="0073098D"/>
    <w:rsid w:val="00730F8F"/>
    <w:rsid w:val="007322E8"/>
    <w:rsid w:val="00735A93"/>
    <w:rsid w:val="00737A49"/>
    <w:rsid w:val="00744AF8"/>
    <w:rsid w:val="00745335"/>
    <w:rsid w:val="00746095"/>
    <w:rsid w:val="00747CD9"/>
    <w:rsid w:val="00751B79"/>
    <w:rsid w:val="00753BC3"/>
    <w:rsid w:val="00757D9D"/>
    <w:rsid w:val="00761EE2"/>
    <w:rsid w:val="00764031"/>
    <w:rsid w:val="007644B9"/>
    <w:rsid w:val="00765E96"/>
    <w:rsid w:val="007663F2"/>
    <w:rsid w:val="0076660F"/>
    <w:rsid w:val="00767E2B"/>
    <w:rsid w:val="00770BCA"/>
    <w:rsid w:val="00771271"/>
    <w:rsid w:val="00772F83"/>
    <w:rsid w:val="007736D1"/>
    <w:rsid w:val="00773BC1"/>
    <w:rsid w:val="00780DA2"/>
    <w:rsid w:val="00780FBE"/>
    <w:rsid w:val="0078149C"/>
    <w:rsid w:val="007837FA"/>
    <w:rsid w:val="00784B93"/>
    <w:rsid w:val="00787342"/>
    <w:rsid w:val="00787359"/>
    <w:rsid w:val="00787369"/>
    <w:rsid w:val="00787B5B"/>
    <w:rsid w:val="00795BF2"/>
    <w:rsid w:val="00796125"/>
    <w:rsid w:val="00797417"/>
    <w:rsid w:val="0079771A"/>
    <w:rsid w:val="007A0BFE"/>
    <w:rsid w:val="007A4EA8"/>
    <w:rsid w:val="007A661F"/>
    <w:rsid w:val="007B0818"/>
    <w:rsid w:val="007B23BC"/>
    <w:rsid w:val="007B4748"/>
    <w:rsid w:val="007B55FE"/>
    <w:rsid w:val="007B5756"/>
    <w:rsid w:val="007C1223"/>
    <w:rsid w:val="007C33B2"/>
    <w:rsid w:val="007C3835"/>
    <w:rsid w:val="007C3D0A"/>
    <w:rsid w:val="007C4C1B"/>
    <w:rsid w:val="007D0803"/>
    <w:rsid w:val="007D3884"/>
    <w:rsid w:val="007D3EBA"/>
    <w:rsid w:val="007E08C0"/>
    <w:rsid w:val="007E0C1B"/>
    <w:rsid w:val="007E2175"/>
    <w:rsid w:val="007E2379"/>
    <w:rsid w:val="007E4119"/>
    <w:rsid w:val="007E4822"/>
    <w:rsid w:val="007F22CE"/>
    <w:rsid w:val="007F3EE7"/>
    <w:rsid w:val="007F5364"/>
    <w:rsid w:val="007F59F9"/>
    <w:rsid w:val="007F7AB5"/>
    <w:rsid w:val="007F7C19"/>
    <w:rsid w:val="00802AA1"/>
    <w:rsid w:val="00802F2E"/>
    <w:rsid w:val="00803D33"/>
    <w:rsid w:val="00806EE5"/>
    <w:rsid w:val="0080775F"/>
    <w:rsid w:val="0081078C"/>
    <w:rsid w:val="008169A2"/>
    <w:rsid w:val="00823145"/>
    <w:rsid w:val="0082392C"/>
    <w:rsid w:val="00824993"/>
    <w:rsid w:val="00826C6D"/>
    <w:rsid w:val="00827487"/>
    <w:rsid w:val="008278AE"/>
    <w:rsid w:val="00830A9B"/>
    <w:rsid w:val="008322F6"/>
    <w:rsid w:val="00834526"/>
    <w:rsid w:val="00841AFF"/>
    <w:rsid w:val="008429D5"/>
    <w:rsid w:val="00844579"/>
    <w:rsid w:val="00844A3D"/>
    <w:rsid w:val="00845AC1"/>
    <w:rsid w:val="00845CC6"/>
    <w:rsid w:val="00850258"/>
    <w:rsid w:val="00852888"/>
    <w:rsid w:val="00857482"/>
    <w:rsid w:val="00860E0B"/>
    <w:rsid w:val="0086103F"/>
    <w:rsid w:val="0086459C"/>
    <w:rsid w:val="00865DEA"/>
    <w:rsid w:val="00872D71"/>
    <w:rsid w:val="00873A8D"/>
    <w:rsid w:val="008805AA"/>
    <w:rsid w:val="008822DE"/>
    <w:rsid w:val="0088288D"/>
    <w:rsid w:val="008833BF"/>
    <w:rsid w:val="00887284"/>
    <w:rsid w:val="008922BC"/>
    <w:rsid w:val="00895209"/>
    <w:rsid w:val="008975C9"/>
    <w:rsid w:val="008A07F6"/>
    <w:rsid w:val="008A31E7"/>
    <w:rsid w:val="008A4834"/>
    <w:rsid w:val="008A4AA1"/>
    <w:rsid w:val="008A55F8"/>
    <w:rsid w:val="008A5EE1"/>
    <w:rsid w:val="008A7392"/>
    <w:rsid w:val="008B1705"/>
    <w:rsid w:val="008B565E"/>
    <w:rsid w:val="008B5871"/>
    <w:rsid w:val="008B5AE2"/>
    <w:rsid w:val="008B6351"/>
    <w:rsid w:val="008B7AEA"/>
    <w:rsid w:val="008C2828"/>
    <w:rsid w:val="008C3295"/>
    <w:rsid w:val="008C3C7E"/>
    <w:rsid w:val="008C6674"/>
    <w:rsid w:val="008C7967"/>
    <w:rsid w:val="008C7A41"/>
    <w:rsid w:val="008D1615"/>
    <w:rsid w:val="008D168D"/>
    <w:rsid w:val="008D23A3"/>
    <w:rsid w:val="008D28C2"/>
    <w:rsid w:val="008D4A54"/>
    <w:rsid w:val="008D6519"/>
    <w:rsid w:val="008D69A3"/>
    <w:rsid w:val="008D7F23"/>
    <w:rsid w:val="008E7243"/>
    <w:rsid w:val="008F2762"/>
    <w:rsid w:val="008F314B"/>
    <w:rsid w:val="008F4B7B"/>
    <w:rsid w:val="008F7CEA"/>
    <w:rsid w:val="0090078C"/>
    <w:rsid w:val="00901F3F"/>
    <w:rsid w:val="00902F29"/>
    <w:rsid w:val="00904417"/>
    <w:rsid w:val="00905F68"/>
    <w:rsid w:val="00915D16"/>
    <w:rsid w:val="00921A48"/>
    <w:rsid w:val="00921A7C"/>
    <w:rsid w:val="00921EDC"/>
    <w:rsid w:val="00921FFA"/>
    <w:rsid w:val="00923C1D"/>
    <w:rsid w:val="00924471"/>
    <w:rsid w:val="00925978"/>
    <w:rsid w:val="00932896"/>
    <w:rsid w:val="009336B7"/>
    <w:rsid w:val="00933EF3"/>
    <w:rsid w:val="00934137"/>
    <w:rsid w:val="00935E85"/>
    <w:rsid w:val="00940CA0"/>
    <w:rsid w:val="009412F4"/>
    <w:rsid w:val="00941B24"/>
    <w:rsid w:val="0095535C"/>
    <w:rsid w:val="009603CD"/>
    <w:rsid w:val="00962A4E"/>
    <w:rsid w:val="00966571"/>
    <w:rsid w:val="00967404"/>
    <w:rsid w:val="00973E7E"/>
    <w:rsid w:val="00974C7E"/>
    <w:rsid w:val="00981044"/>
    <w:rsid w:val="009811A2"/>
    <w:rsid w:val="0098173E"/>
    <w:rsid w:val="0098335C"/>
    <w:rsid w:val="00985029"/>
    <w:rsid w:val="0098733C"/>
    <w:rsid w:val="00987DE8"/>
    <w:rsid w:val="00990E41"/>
    <w:rsid w:val="00991396"/>
    <w:rsid w:val="00991589"/>
    <w:rsid w:val="00991905"/>
    <w:rsid w:val="009946DE"/>
    <w:rsid w:val="00994B60"/>
    <w:rsid w:val="009955E4"/>
    <w:rsid w:val="009A094C"/>
    <w:rsid w:val="009A338B"/>
    <w:rsid w:val="009A543B"/>
    <w:rsid w:val="009A56E5"/>
    <w:rsid w:val="009B017D"/>
    <w:rsid w:val="009B02BC"/>
    <w:rsid w:val="009B41F6"/>
    <w:rsid w:val="009B481B"/>
    <w:rsid w:val="009B506A"/>
    <w:rsid w:val="009C181B"/>
    <w:rsid w:val="009C2F97"/>
    <w:rsid w:val="009C3AD1"/>
    <w:rsid w:val="009C59CD"/>
    <w:rsid w:val="009C7371"/>
    <w:rsid w:val="009D34B5"/>
    <w:rsid w:val="009D37AD"/>
    <w:rsid w:val="009D50E1"/>
    <w:rsid w:val="009E05BA"/>
    <w:rsid w:val="009E0EEF"/>
    <w:rsid w:val="009E6FBE"/>
    <w:rsid w:val="009E7DB4"/>
    <w:rsid w:val="009F0AA8"/>
    <w:rsid w:val="009F51C9"/>
    <w:rsid w:val="00A00177"/>
    <w:rsid w:val="00A1359C"/>
    <w:rsid w:val="00A17B62"/>
    <w:rsid w:val="00A20E3B"/>
    <w:rsid w:val="00A215F7"/>
    <w:rsid w:val="00A217C4"/>
    <w:rsid w:val="00A31E0B"/>
    <w:rsid w:val="00A32005"/>
    <w:rsid w:val="00A32432"/>
    <w:rsid w:val="00A3379E"/>
    <w:rsid w:val="00A3519C"/>
    <w:rsid w:val="00A40C05"/>
    <w:rsid w:val="00A43359"/>
    <w:rsid w:val="00A443AA"/>
    <w:rsid w:val="00A46458"/>
    <w:rsid w:val="00A46ED2"/>
    <w:rsid w:val="00A47CB4"/>
    <w:rsid w:val="00A5346A"/>
    <w:rsid w:val="00A62CDC"/>
    <w:rsid w:val="00A662D8"/>
    <w:rsid w:val="00A7027E"/>
    <w:rsid w:val="00A71C4E"/>
    <w:rsid w:val="00A72D82"/>
    <w:rsid w:val="00A77B0C"/>
    <w:rsid w:val="00A8177F"/>
    <w:rsid w:val="00A83BBB"/>
    <w:rsid w:val="00A84407"/>
    <w:rsid w:val="00A85C0C"/>
    <w:rsid w:val="00A90016"/>
    <w:rsid w:val="00A91FB9"/>
    <w:rsid w:val="00A93605"/>
    <w:rsid w:val="00A93938"/>
    <w:rsid w:val="00A94BDE"/>
    <w:rsid w:val="00A9645D"/>
    <w:rsid w:val="00AA0A7A"/>
    <w:rsid w:val="00AA1843"/>
    <w:rsid w:val="00AA1A95"/>
    <w:rsid w:val="00AA2997"/>
    <w:rsid w:val="00AA3F9E"/>
    <w:rsid w:val="00AA4AF7"/>
    <w:rsid w:val="00AA52EF"/>
    <w:rsid w:val="00AB34C6"/>
    <w:rsid w:val="00AC3E98"/>
    <w:rsid w:val="00AC4C4F"/>
    <w:rsid w:val="00AC63E4"/>
    <w:rsid w:val="00AC6C1C"/>
    <w:rsid w:val="00AC7D2F"/>
    <w:rsid w:val="00AD1771"/>
    <w:rsid w:val="00AD4577"/>
    <w:rsid w:val="00AD4D63"/>
    <w:rsid w:val="00AD52D3"/>
    <w:rsid w:val="00AD7D1C"/>
    <w:rsid w:val="00AE3160"/>
    <w:rsid w:val="00AE4D5C"/>
    <w:rsid w:val="00AE630F"/>
    <w:rsid w:val="00AF1D9F"/>
    <w:rsid w:val="00AF39A7"/>
    <w:rsid w:val="00AF76BF"/>
    <w:rsid w:val="00B00730"/>
    <w:rsid w:val="00B047A5"/>
    <w:rsid w:val="00B116AF"/>
    <w:rsid w:val="00B127C9"/>
    <w:rsid w:val="00B15F5A"/>
    <w:rsid w:val="00B16D08"/>
    <w:rsid w:val="00B20E3C"/>
    <w:rsid w:val="00B22AEA"/>
    <w:rsid w:val="00B24E33"/>
    <w:rsid w:val="00B3092F"/>
    <w:rsid w:val="00B3253A"/>
    <w:rsid w:val="00B365DC"/>
    <w:rsid w:val="00B379A8"/>
    <w:rsid w:val="00B37DA1"/>
    <w:rsid w:val="00B4330A"/>
    <w:rsid w:val="00B4624D"/>
    <w:rsid w:val="00B4625B"/>
    <w:rsid w:val="00B47ADF"/>
    <w:rsid w:val="00B520C8"/>
    <w:rsid w:val="00B5439F"/>
    <w:rsid w:val="00B54C60"/>
    <w:rsid w:val="00B57B6A"/>
    <w:rsid w:val="00B629E2"/>
    <w:rsid w:val="00B64776"/>
    <w:rsid w:val="00B67DE5"/>
    <w:rsid w:val="00B70869"/>
    <w:rsid w:val="00B72DEC"/>
    <w:rsid w:val="00B73027"/>
    <w:rsid w:val="00B733F6"/>
    <w:rsid w:val="00B750EE"/>
    <w:rsid w:val="00B76896"/>
    <w:rsid w:val="00B8171F"/>
    <w:rsid w:val="00B81981"/>
    <w:rsid w:val="00B81CD0"/>
    <w:rsid w:val="00B8209F"/>
    <w:rsid w:val="00B82DE4"/>
    <w:rsid w:val="00B8604D"/>
    <w:rsid w:val="00B912DA"/>
    <w:rsid w:val="00B9356E"/>
    <w:rsid w:val="00B9405A"/>
    <w:rsid w:val="00B96DDA"/>
    <w:rsid w:val="00BA10DE"/>
    <w:rsid w:val="00BA7570"/>
    <w:rsid w:val="00BB17FA"/>
    <w:rsid w:val="00BB1FBE"/>
    <w:rsid w:val="00BB5B3B"/>
    <w:rsid w:val="00BB7A20"/>
    <w:rsid w:val="00BC1B07"/>
    <w:rsid w:val="00BC6BAE"/>
    <w:rsid w:val="00BD4492"/>
    <w:rsid w:val="00BE3081"/>
    <w:rsid w:val="00BF52CD"/>
    <w:rsid w:val="00BF7DA2"/>
    <w:rsid w:val="00C003E5"/>
    <w:rsid w:val="00C0169C"/>
    <w:rsid w:val="00C021A3"/>
    <w:rsid w:val="00C030D4"/>
    <w:rsid w:val="00C05CBD"/>
    <w:rsid w:val="00C120E1"/>
    <w:rsid w:val="00C13D3A"/>
    <w:rsid w:val="00C1525E"/>
    <w:rsid w:val="00C23A0E"/>
    <w:rsid w:val="00C24D3E"/>
    <w:rsid w:val="00C2776C"/>
    <w:rsid w:val="00C279CB"/>
    <w:rsid w:val="00C27ABA"/>
    <w:rsid w:val="00C31339"/>
    <w:rsid w:val="00C31BAA"/>
    <w:rsid w:val="00C3324E"/>
    <w:rsid w:val="00C33BDF"/>
    <w:rsid w:val="00C3619F"/>
    <w:rsid w:val="00C365EC"/>
    <w:rsid w:val="00C43106"/>
    <w:rsid w:val="00C44F37"/>
    <w:rsid w:val="00C458CD"/>
    <w:rsid w:val="00C45D62"/>
    <w:rsid w:val="00C5630D"/>
    <w:rsid w:val="00C57276"/>
    <w:rsid w:val="00C60699"/>
    <w:rsid w:val="00C63774"/>
    <w:rsid w:val="00C641E5"/>
    <w:rsid w:val="00C65D2D"/>
    <w:rsid w:val="00C661A5"/>
    <w:rsid w:val="00C67616"/>
    <w:rsid w:val="00C7065D"/>
    <w:rsid w:val="00C7216E"/>
    <w:rsid w:val="00C724C8"/>
    <w:rsid w:val="00C748FE"/>
    <w:rsid w:val="00C77A18"/>
    <w:rsid w:val="00C806E6"/>
    <w:rsid w:val="00C80936"/>
    <w:rsid w:val="00C80C61"/>
    <w:rsid w:val="00C82EA2"/>
    <w:rsid w:val="00C87F8D"/>
    <w:rsid w:val="00C92E35"/>
    <w:rsid w:val="00CA460C"/>
    <w:rsid w:val="00CA5BA0"/>
    <w:rsid w:val="00CA6E5F"/>
    <w:rsid w:val="00CB0CF4"/>
    <w:rsid w:val="00CB0E52"/>
    <w:rsid w:val="00CB444B"/>
    <w:rsid w:val="00CB67CB"/>
    <w:rsid w:val="00CC2A65"/>
    <w:rsid w:val="00CC459F"/>
    <w:rsid w:val="00CD3E76"/>
    <w:rsid w:val="00CD7957"/>
    <w:rsid w:val="00CE2081"/>
    <w:rsid w:val="00CE6AE8"/>
    <w:rsid w:val="00CF0A9C"/>
    <w:rsid w:val="00CF2513"/>
    <w:rsid w:val="00CF2EA7"/>
    <w:rsid w:val="00CF7EB3"/>
    <w:rsid w:val="00D11BDE"/>
    <w:rsid w:val="00D1202F"/>
    <w:rsid w:val="00D14A50"/>
    <w:rsid w:val="00D30776"/>
    <w:rsid w:val="00D31526"/>
    <w:rsid w:val="00D3168C"/>
    <w:rsid w:val="00D31E89"/>
    <w:rsid w:val="00D342F3"/>
    <w:rsid w:val="00D34B61"/>
    <w:rsid w:val="00D361BF"/>
    <w:rsid w:val="00D40C21"/>
    <w:rsid w:val="00D44DD7"/>
    <w:rsid w:val="00D460CC"/>
    <w:rsid w:val="00D47241"/>
    <w:rsid w:val="00D47493"/>
    <w:rsid w:val="00D5252B"/>
    <w:rsid w:val="00D537DE"/>
    <w:rsid w:val="00D56AF3"/>
    <w:rsid w:val="00D57634"/>
    <w:rsid w:val="00D604EC"/>
    <w:rsid w:val="00D61178"/>
    <w:rsid w:val="00D62EF7"/>
    <w:rsid w:val="00D63EE6"/>
    <w:rsid w:val="00D6772A"/>
    <w:rsid w:val="00D71C80"/>
    <w:rsid w:val="00D7208F"/>
    <w:rsid w:val="00D7479E"/>
    <w:rsid w:val="00D7772A"/>
    <w:rsid w:val="00D80CF9"/>
    <w:rsid w:val="00D81197"/>
    <w:rsid w:val="00D82B40"/>
    <w:rsid w:val="00D92778"/>
    <w:rsid w:val="00D959FE"/>
    <w:rsid w:val="00D97231"/>
    <w:rsid w:val="00D97F4D"/>
    <w:rsid w:val="00DA2C28"/>
    <w:rsid w:val="00DA3F59"/>
    <w:rsid w:val="00DA699F"/>
    <w:rsid w:val="00DA69D3"/>
    <w:rsid w:val="00DB5681"/>
    <w:rsid w:val="00DB7220"/>
    <w:rsid w:val="00DC01C6"/>
    <w:rsid w:val="00DC40C6"/>
    <w:rsid w:val="00DC5638"/>
    <w:rsid w:val="00DD45BF"/>
    <w:rsid w:val="00DD5A07"/>
    <w:rsid w:val="00DD6FE6"/>
    <w:rsid w:val="00DD7EB1"/>
    <w:rsid w:val="00DE078C"/>
    <w:rsid w:val="00DE1F4E"/>
    <w:rsid w:val="00DE3326"/>
    <w:rsid w:val="00DE61F3"/>
    <w:rsid w:val="00DF1605"/>
    <w:rsid w:val="00DF20EE"/>
    <w:rsid w:val="00DF6805"/>
    <w:rsid w:val="00E004F8"/>
    <w:rsid w:val="00E020C9"/>
    <w:rsid w:val="00E04B2A"/>
    <w:rsid w:val="00E0559A"/>
    <w:rsid w:val="00E06325"/>
    <w:rsid w:val="00E14309"/>
    <w:rsid w:val="00E1734C"/>
    <w:rsid w:val="00E20F12"/>
    <w:rsid w:val="00E22594"/>
    <w:rsid w:val="00E22B5E"/>
    <w:rsid w:val="00E247E3"/>
    <w:rsid w:val="00E265F1"/>
    <w:rsid w:val="00E2752F"/>
    <w:rsid w:val="00E3497F"/>
    <w:rsid w:val="00E40897"/>
    <w:rsid w:val="00E42A27"/>
    <w:rsid w:val="00E45D79"/>
    <w:rsid w:val="00E471D0"/>
    <w:rsid w:val="00E64EF8"/>
    <w:rsid w:val="00E71525"/>
    <w:rsid w:val="00E731C9"/>
    <w:rsid w:val="00E765B1"/>
    <w:rsid w:val="00E81870"/>
    <w:rsid w:val="00E92FDC"/>
    <w:rsid w:val="00E94464"/>
    <w:rsid w:val="00E9785D"/>
    <w:rsid w:val="00EA049A"/>
    <w:rsid w:val="00EA1C9B"/>
    <w:rsid w:val="00EB22CD"/>
    <w:rsid w:val="00EB6B47"/>
    <w:rsid w:val="00EB6CCA"/>
    <w:rsid w:val="00EC1602"/>
    <w:rsid w:val="00EC278B"/>
    <w:rsid w:val="00EC27A4"/>
    <w:rsid w:val="00ED21F8"/>
    <w:rsid w:val="00ED2A68"/>
    <w:rsid w:val="00ED3DAE"/>
    <w:rsid w:val="00ED6ED0"/>
    <w:rsid w:val="00ED7900"/>
    <w:rsid w:val="00EE17A7"/>
    <w:rsid w:val="00EE2E91"/>
    <w:rsid w:val="00EE509E"/>
    <w:rsid w:val="00EE6330"/>
    <w:rsid w:val="00EE6583"/>
    <w:rsid w:val="00EE6B3E"/>
    <w:rsid w:val="00EE79C0"/>
    <w:rsid w:val="00EE7DAA"/>
    <w:rsid w:val="00EE7DC7"/>
    <w:rsid w:val="00EF1010"/>
    <w:rsid w:val="00EF1F1E"/>
    <w:rsid w:val="00EF4742"/>
    <w:rsid w:val="00EF4AF1"/>
    <w:rsid w:val="00F05413"/>
    <w:rsid w:val="00F05568"/>
    <w:rsid w:val="00F07010"/>
    <w:rsid w:val="00F074AE"/>
    <w:rsid w:val="00F14EEB"/>
    <w:rsid w:val="00F16815"/>
    <w:rsid w:val="00F21AC5"/>
    <w:rsid w:val="00F252A7"/>
    <w:rsid w:val="00F25964"/>
    <w:rsid w:val="00F26806"/>
    <w:rsid w:val="00F27D95"/>
    <w:rsid w:val="00F33307"/>
    <w:rsid w:val="00F333FA"/>
    <w:rsid w:val="00F37C1B"/>
    <w:rsid w:val="00F56410"/>
    <w:rsid w:val="00F6131E"/>
    <w:rsid w:val="00F617C9"/>
    <w:rsid w:val="00F6312F"/>
    <w:rsid w:val="00F6360E"/>
    <w:rsid w:val="00F672D5"/>
    <w:rsid w:val="00F70F2C"/>
    <w:rsid w:val="00F71774"/>
    <w:rsid w:val="00F76A6A"/>
    <w:rsid w:val="00F8164D"/>
    <w:rsid w:val="00F92887"/>
    <w:rsid w:val="00F9307F"/>
    <w:rsid w:val="00F94398"/>
    <w:rsid w:val="00F95602"/>
    <w:rsid w:val="00F95999"/>
    <w:rsid w:val="00F96C4D"/>
    <w:rsid w:val="00F97B88"/>
    <w:rsid w:val="00FA06AA"/>
    <w:rsid w:val="00FA08D9"/>
    <w:rsid w:val="00FA09E4"/>
    <w:rsid w:val="00FA0EAE"/>
    <w:rsid w:val="00FA1EC9"/>
    <w:rsid w:val="00FA34DB"/>
    <w:rsid w:val="00FA41C5"/>
    <w:rsid w:val="00FA447A"/>
    <w:rsid w:val="00FA5A13"/>
    <w:rsid w:val="00FA6149"/>
    <w:rsid w:val="00FA775B"/>
    <w:rsid w:val="00FB261C"/>
    <w:rsid w:val="00FB3021"/>
    <w:rsid w:val="00FB52D7"/>
    <w:rsid w:val="00FB6E7F"/>
    <w:rsid w:val="00FC18D0"/>
    <w:rsid w:val="00FC2B34"/>
    <w:rsid w:val="00FC33E2"/>
    <w:rsid w:val="00FD03C1"/>
    <w:rsid w:val="00FD1BAC"/>
    <w:rsid w:val="00FE72F1"/>
    <w:rsid w:val="027D3C5D"/>
    <w:rsid w:val="029FC836"/>
    <w:rsid w:val="02D9789B"/>
    <w:rsid w:val="044EDDBA"/>
    <w:rsid w:val="059CA744"/>
    <w:rsid w:val="070BB8AC"/>
    <w:rsid w:val="072245C0"/>
    <w:rsid w:val="098E1128"/>
    <w:rsid w:val="0A6F8F34"/>
    <w:rsid w:val="0DE66C54"/>
    <w:rsid w:val="0E20E607"/>
    <w:rsid w:val="0F4BD8FD"/>
    <w:rsid w:val="1133E60C"/>
    <w:rsid w:val="1512A8C0"/>
    <w:rsid w:val="17AE8C25"/>
    <w:rsid w:val="1DEC5BFE"/>
    <w:rsid w:val="1FB5305C"/>
    <w:rsid w:val="1FEB532D"/>
    <w:rsid w:val="205E6CBA"/>
    <w:rsid w:val="21188C2A"/>
    <w:rsid w:val="222EC729"/>
    <w:rsid w:val="239DBEE8"/>
    <w:rsid w:val="25EC54A2"/>
    <w:rsid w:val="28826AE2"/>
    <w:rsid w:val="2948EA25"/>
    <w:rsid w:val="2C38568B"/>
    <w:rsid w:val="2C615AA2"/>
    <w:rsid w:val="2C6CF32B"/>
    <w:rsid w:val="2CA73C6B"/>
    <w:rsid w:val="2EFA90F3"/>
    <w:rsid w:val="2FB5F602"/>
    <w:rsid w:val="313229BB"/>
    <w:rsid w:val="342119A4"/>
    <w:rsid w:val="35D4B629"/>
    <w:rsid w:val="39078C06"/>
    <w:rsid w:val="39ABCEFD"/>
    <w:rsid w:val="3BB679DD"/>
    <w:rsid w:val="4216198D"/>
    <w:rsid w:val="463C4B5B"/>
    <w:rsid w:val="472B2C5C"/>
    <w:rsid w:val="475A4E72"/>
    <w:rsid w:val="4809BF0E"/>
    <w:rsid w:val="4CC587D0"/>
    <w:rsid w:val="4DBDD515"/>
    <w:rsid w:val="4E7D85FE"/>
    <w:rsid w:val="50B0F33F"/>
    <w:rsid w:val="522ABA7F"/>
    <w:rsid w:val="52CB0D38"/>
    <w:rsid w:val="52D65E30"/>
    <w:rsid w:val="5402C503"/>
    <w:rsid w:val="54A2C5D9"/>
    <w:rsid w:val="55CA6F5A"/>
    <w:rsid w:val="561513E4"/>
    <w:rsid w:val="5727D94D"/>
    <w:rsid w:val="5773196F"/>
    <w:rsid w:val="585766F8"/>
    <w:rsid w:val="597579BF"/>
    <w:rsid w:val="5C2FBAA6"/>
    <w:rsid w:val="5EBE9A4C"/>
    <w:rsid w:val="5EEC5B83"/>
    <w:rsid w:val="5F31DB73"/>
    <w:rsid w:val="611B577C"/>
    <w:rsid w:val="63757790"/>
    <w:rsid w:val="66045319"/>
    <w:rsid w:val="66E1BACE"/>
    <w:rsid w:val="674B31B7"/>
    <w:rsid w:val="6779DDB7"/>
    <w:rsid w:val="683B8928"/>
    <w:rsid w:val="69513CCF"/>
    <w:rsid w:val="6999CDD8"/>
    <w:rsid w:val="69C52198"/>
    <w:rsid w:val="69D98D9E"/>
    <w:rsid w:val="6A55F12D"/>
    <w:rsid w:val="6B9BC19E"/>
    <w:rsid w:val="6DE34D70"/>
    <w:rsid w:val="6EB2B38A"/>
    <w:rsid w:val="7273460B"/>
    <w:rsid w:val="73064255"/>
    <w:rsid w:val="731A50DF"/>
    <w:rsid w:val="73D7308C"/>
    <w:rsid w:val="73F3AA07"/>
    <w:rsid w:val="755D328F"/>
    <w:rsid w:val="7A5471EC"/>
    <w:rsid w:val="7CC834A4"/>
    <w:rsid w:val="7D1B8E43"/>
    <w:rsid w:val="7E42B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3FD677"/>
  <w15:docId w15:val="{8346E54F-3567-BC49-ABDD-3AA22A9C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A48"/>
  </w:style>
  <w:style w:type="paragraph" w:styleId="Footer">
    <w:name w:val="footer"/>
    <w:basedOn w:val="Normal"/>
    <w:link w:val="FooterChar"/>
    <w:uiPriority w:val="99"/>
    <w:unhideWhenUsed/>
    <w:rsid w:val="0092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A48"/>
  </w:style>
  <w:style w:type="character" w:styleId="CommentReference">
    <w:name w:val="annotation reference"/>
    <w:basedOn w:val="DefaultParagraphFont"/>
    <w:uiPriority w:val="99"/>
    <w:semiHidden/>
    <w:unhideWhenUsed/>
    <w:rsid w:val="009A094C"/>
    <w:rPr>
      <w:sz w:val="16"/>
      <w:szCs w:val="16"/>
    </w:rPr>
  </w:style>
  <w:style w:type="paragraph" w:styleId="CommentText">
    <w:name w:val="annotation text"/>
    <w:basedOn w:val="Normal"/>
    <w:link w:val="CommentTextChar"/>
    <w:uiPriority w:val="99"/>
    <w:semiHidden/>
    <w:unhideWhenUsed/>
    <w:rsid w:val="009A094C"/>
    <w:pPr>
      <w:spacing w:line="240" w:lineRule="auto"/>
    </w:pPr>
    <w:rPr>
      <w:sz w:val="20"/>
      <w:szCs w:val="20"/>
    </w:rPr>
  </w:style>
  <w:style w:type="character" w:customStyle="1" w:styleId="CommentTextChar">
    <w:name w:val="Comment Text Char"/>
    <w:basedOn w:val="DefaultParagraphFont"/>
    <w:link w:val="CommentText"/>
    <w:uiPriority w:val="99"/>
    <w:semiHidden/>
    <w:rsid w:val="009A094C"/>
    <w:rPr>
      <w:sz w:val="20"/>
      <w:szCs w:val="20"/>
    </w:rPr>
  </w:style>
  <w:style w:type="paragraph" w:styleId="CommentSubject">
    <w:name w:val="annotation subject"/>
    <w:basedOn w:val="CommentText"/>
    <w:next w:val="CommentText"/>
    <w:link w:val="CommentSubjectChar"/>
    <w:uiPriority w:val="99"/>
    <w:semiHidden/>
    <w:unhideWhenUsed/>
    <w:rsid w:val="009A094C"/>
    <w:rPr>
      <w:b/>
      <w:bCs/>
    </w:rPr>
  </w:style>
  <w:style w:type="character" w:customStyle="1" w:styleId="CommentSubjectChar">
    <w:name w:val="Comment Subject Char"/>
    <w:basedOn w:val="CommentTextChar"/>
    <w:link w:val="CommentSubject"/>
    <w:uiPriority w:val="99"/>
    <w:semiHidden/>
    <w:rsid w:val="009A094C"/>
    <w:rPr>
      <w:b/>
      <w:bCs/>
      <w:sz w:val="20"/>
      <w:szCs w:val="20"/>
    </w:rPr>
  </w:style>
  <w:style w:type="paragraph" w:styleId="BalloonText">
    <w:name w:val="Balloon Text"/>
    <w:basedOn w:val="Normal"/>
    <w:link w:val="BalloonTextChar"/>
    <w:uiPriority w:val="99"/>
    <w:semiHidden/>
    <w:unhideWhenUsed/>
    <w:rsid w:val="009A09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94C"/>
    <w:rPr>
      <w:rFonts w:ascii="Segoe UI" w:hAnsi="Segoe UI" w:cs="Segoe UI"/>
      <w:sz w:val="18"/>
      <w:szCs w:val="18"/>
    </w:rPr>
  </w:style>
  <w:style w:type="paragraph" w:styleId="DocumentMap">
    <w:name w:val="Document Map"/>
    <w:basedOn w:val="Normal"/>
    <w:link w:val="DocumentMapChar"/>
    <w:uiPriority w:val="99"/>
    <w:semiHidden/>
    <w:unhideWhenUsed/>
    <w:rsid w:val="0072426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2426D"/>
    <w:rPr>
      <w:rFonts w:ascii="Times New Roman" w:hAnsi="Times New Roman" w:cs="Times New Roman"/>
      <w:sz w:val="24"/>
      <w:szCs w:val="24"/>
    </w:rPr>
  </w:style>
  <w:style w:type="paragraph" w:styleId="Revision">
    <w:name w:val="Revision"/>
    <w:hidden/>
    <w:uiPriority w:val="99"/>
    <w:semiHidden/>
    <w:rsid w:val="005D583F"/>
    <w:pPr>
      <w:spacing w:after="0" w:line="240" w:lineRule="auto"/>
    </w:pPr>
  </w:style>
  <w:style w:type="paragraph" w:styleId="ListParagraph">
    <w:name w:val="List Paragraph"/>
    <w:basedOn w:val="Normal"/>
    <w:uiPriority w:val="34"/>
    <w:qFormat/>
    <w:rsid w:val="00B57B6A"/>
    <w:pPr>
      <w:spacing w:after="200" w:line="276" w:lineRule="auto"/>
      <w:ind w:left="720"/>
      <w:contextualSpacing/>
    </w:pPr>
    <w:rPr>
      <w:rFonts w:ascii="Calibri" w:eastAsia="Calibri" w:hAnsi="Calibri" w:cs="Times New Roman"/>
    </w:rPr>
  </w:style>
  <w:style w:type="table" w:styleId="TableGrid">
    <w:name w:val="Table Grid"/>
    <w:basedOn w:val="TableNormal"/>
    <w:uiPriority w:val="59"/>
    <w:rsid w:val="00B57B6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5602"/>
    <w:rPr>
      <w:color w:val="0563C1" w:themeColor="hyperlink"/>
      <w:u w:val="single"/>
    </w:rPr>
  </w:style>
  <w:style w:type="paragraph" w:styleId="Bibliography">
    <w:name w:val="Bibliography"/>
    <w:basedOn w:val="Normal"/>
    <w:next w:val="Normal"/>
    <w:uiPriority w:val="37"/>
    <w:unhideWhenUsed/>
    <w:rsid w:val="001E12F1"/>
    <w:pPr>
      <w:tabs>
        <w:tab w:val="left" w:pos="504"/>
      </w:tabs>
      <w:spacing w:after="0" w:line="240" w:lineRule="auto"/>
      <w:ind w:left="504" w:hanging="504"/>
    </w:pPr>
  </w:style>
  <w:style w:type="paragraph" w:styleId="FootnoteText">
    <w:name w:val="footnote text"/>
    <w:basedOn w:val="Normal"/>
    <w:link w:val="FootnoteTextChar"/>
    <w:uiPriority w:val="99"/>
    <w:unhideWhenUsed/>
    <w:rsid w:val="0081078C"/>
    <w:pPr>
      <w:spacing w:after="0" w:line="240" w:lineRule="auto"/>
    </w:pPr>
    <w:rPr>
      <w:sz w:val="24"/>
      <w:szCs w:val="24"/>
    </w:rPr>
  </w:style>
  <w:style w:type="character" w:customStyle="1" w:styleId="FootnoteTextChar">
    <w:name w:val="Footnote Text Char"/>
    <w:basedOn w:val="DefaultParagraphFont"/>
    <w:link w:val="FootnoteText"/>
    <w:uiPriority w:val="99"/>
    <w:rsid w:val="0081078C"/>
    <w:rPr>
      <w:sz w:val="24"/>
      <w:szCs w:val="24"/>
    </w:rPr>
  </w:style>
  <w:style w:type="character" w:styleId="FootnoteReference">
    <w:name w:val="footnote reference"/>
    <w:basedOn w:val="DefaultParagraphFont"/>
    <w:uiPriority w:val="99"/>
    <w:unhideWhenUsed/>
    <w:rsid w:val="0081078C"/>
    <w:rPr>
      <w:vertAlign w:val="superscript"/>
    </w:rPr>
  </w:style>
  <w:style w:type="character" w:styleId="EndnoteReference">
    <w:name w:val="endnote reference"/>
    <w:basedOn w:val="DefaultParagraphFont"/>
    <w:uiPriority w:val="99"/>
    <w:semiHidden/>
    <w:unhideWhenUsed/>
    <w:rsid w:val="00765E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389">
      <w:bodyDiv w:val="1"/>
      <w:marLeft w:val="0"/>
      <w:marRight w:val="0"/>
      <w:marTop w:val="0"/>
      <w:marBottom w:val="0"/>
      <w:divBdr>
        <w:top w:val="none" w:sz="0" w:space="0" w:color="auto"/>
        <w:left w:val="none" w:sz="0" w:space="0" w:color="auto"/>
        <w:bottom w:val="none" w:sz="0" w:space="0" w:color="auto"/>
        <w:right w:val="none" w:sz="0" w:space="0" w:color="auto"/>
      </w:divBdr>
    </w:div>
    <w:div w:id="25772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yperlink" Target="mailto:keanjhsu@utexas.edu" TargetMode="Externa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33890</Words>
  <Characters>193178</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226615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Kean J</dc:creator>
  <cp:keywords/>
  <dc:description/>
  <cp:lastModifiedBy>Microsoft Office User</cp:lastModifiedBy>
  <cp:revision>2</cp:revision>
  <dcterms:created xsi:type="dcterms:W3CDTF">2018-10-10T14:59:00Z</dcterms:created>
  <dcterms:modified xsi:type="dcterms:W3CDTF">2018-10-10T14:59:00Z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id="5JHJ6HhN"/&gt;&lt;style id="http://www.zotero.org/styles/contemporary-clinical-trials" hasBibliography="1" bibliographyStyleHasBeenSet="1"/&gt;&lt;prefs&gt;&lt;pref name="fieldType" value="Field"/&gt;&lt;/prefs&gt;&lt;/data&gt;</vt:lpwstr>
  </property>
</Properties>
</file>